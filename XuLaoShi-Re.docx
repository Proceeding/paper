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FB36C" w14:textId="77777777" w:rsidR="004125DE" w:rsidRPr="00FC38B5" w:rsidRDefault="00FC38B5" w:rsidP="00FC38B5">
      <w:pPr>
        <w:rPr>
          <w:rStyle w:val="fontstyle01"/>
          <w:rFonts w:hint="eastAsia"/>
          <w:b/>
          <w:sz w:val="32"/>
          <w:szCs w:val="24"/>
        </w:rPr>
      </w:pPr>
      <w:r w:rsidRPr="006E1E89">
        <w:rPr>
          <w:rStyle w:val="fontstyle01"/>
          <w:b/>
          <w:sz w:val="32"/>
          <w:szCs w:val="24"/>
        </w:rPr>
        <w:t>I</w:t>
      </w:r>
      <w:r>
        <w:rPr>
          <w:rStyle w:val="fontstyle01"/>
          <w:b/>
          <w:sz w:val="32"/>
          <w:szCs w:val="24"/>
        </w:rPr>
        <w:t xml:space="preserve">. </w:t>
      </w:r>
      <w:r w:rsidR="004125DE" w:rsidRPr="00FC38B5">
        <w:rPr>
          <w:rStyle w:val="fontstyle01"/>
          <w:rFonts w:hint="eastAsia"/>
          <w:b/>
          <w:sz w:val="32"/>
          <w:szCs w:val="24"/>
        </w:rPr>
        <w:t>I</w:t>
      </w:r>
      <w:r w:rsidR="004125DE" w:rsidRPr="00FC38B5">
        <w:rPr>
          <w:rStyle w:val="fontstyle01"/>
          <w:b/>
          <w:sz w:val="32"/>
          <w:szCs w:val="24"/>
        </w:rPr>
        <w:t>ntr</w:t>
      </w:r>
      <w:r w:rsidR="00D706FE" w:rsidRPr="00FC38B5">
        <w:rPr>
          <w:rStyle w:val="fontstyle01"/>
          <w:b/>
          <w:sz w:val="32"/>
          <w:szCs w:val="24"/>
        </w:rPr>
        <w:t>o</w:t>
      </w:r>
      <w:r w:rsidR="004125DE" w:rsidRPr="00FC38B5">
        <w:rPr>
          <w:rStyle w:val="fontstyle01"/>
          <w:b/>
          <w:sz w:val="32"/>
          <w:szCs w:val="24"/>
        </w:rPr>
        <w:t>duction</w:t>
      </w:r>
    </w:p>
    <w:p w14:paraId="6BB3140B" w14:textId="379D0DEC" w:rsidR="00C43EA3" w:rsidRDefault="001B3B21" w:rsidP="00DF7E2B">
      <w:pPr>
        <w:ind w:firstLine="420"/>
        <w:rPr>
          <w:rStyle w:val="fontstyle01"/>
          <w:rFonts w:hint="eastAsia"/>
          <w:sz w:val="24"/>
          <w:szCs w:val="24"/>
        </w:rPr>
      </w:pPr>
      <w:commentRangeStart w:id="0"/>
      <w:r w:rsidRPr="001B3B21">
        <w:rPr>
          <w:rStyle w:val="fontstyle01"/>
          <w:sz w:val="24"/>
          <w:szCs w:val="24"/>
        </w:rPr>
        <w:t xml:space="preserve">With the development of mobile Internet, a large number of new </w:t>
      </w:r>
      <w:del w:id="1" w:author="Xu Xiaodong" w:date="2018-11-02T00:21:00Z">
        <w:r w:rsidRPr="001B3B21" w:rsidDel="00E764FE">
          <w:rPr>
            <w:rStyle w:val="fontstyle01"/>
            <w:sz w:val="24"/>
            <w:szCs w:val="24"/>
          </w:rPr>
          <w:delText xml:space="preserve">network </w:delText>
        </w:r>
      </w:del>
      <w:r w:rsidRPr="001B3B21">
        <w:rPr>
          <w:rStyle w:val="fontstyle01"/>
          <w:sz w:val="24"/>
          <w:szCs w:val="24"/>
        </w:rPr>
        <w:t>services and applications are widely applied, such as AR/VR, mobile high definition video, online game etc., which require that the mobile network provides the higher data transmission rate and lower network delay.</w:t>
      </w:r>
      <w:r w:rsidR="00DF7E2B">
        <w:rPr>
          <w:rStyle w:val="fontstyle01"/>
          <w:rFonts w:hint="eastAsia"/>
          <w:sz w:val="24"/>
          <w:szCs w:val="24"/>
        </w:rPr>
        <w:t xml:space="preserve"> </w:t>
      </w:r>
      <w:commentRangeEnd w:id="0"/>
      <w:r w:rsidR="00A918DF">
        <w:rPr>
          <w:rStyle w:val="aa"/>
        </w:rPr>
        <w:commentReference w:id="0"/>
      </w:r>
      <w:r w:rsidR="00DF7E2B">
        <w:rPr>
          <w:rStyle w:val="fontstyle01"/>
          <w:sz w:val="24"/>
          <w:szCs w:val="24"/>
        </w:rPr>
        <w:t>Moreover</w:t>
      </w:r>
      <w:r w:rsidR="00D5579F">
        <w:rPr>
          <w:rStyle w:val="fontstyle01"/>
          <w:sz w:val="24"/>
          <w:szCs w:val="24"/>
        </w:rPr>
        <w:t>,</w:t>
      </w:r>
      <w:r w:rsidR="00DF7E2B">
        <w:rPr>
          <w:rStyle w:val="fontstyle01"/>
          <w:sz w:val="24"/>
          <w:szCs w:val="24"/>
        </w:rPr>
        <w:t xml:space="preserve"> i</w:t>
      </w:r>
      <w:r w:rsidR="00D46B85" w:rsidRPr="00D46B85">
        <w:rPr>
          <w:rStyle w:val="fontstyle01"/>
          <w:sz w:val="24"/>
          <w:szCs w:val="24"/>
        </w:rPr>
        <w:t>t is predicted that by year 2020, the mobile data traffic will reach 30.6 exabytes/month g</w:t>
      </w:r>
      <w:r w:rsidR="00D5579F">
        <w:rPr>
          <w:rStyle w:val="fontstyle01"/>
          <w:sz w:val="24"/>
          <w:szCs w:val="24"/>
        </w:rPr>
        <w:t>lobally [1]. To handle th</w:t>
      </w:r>
      <w:del w:id="2" w:author="Xu Xiaodong" w:date="2018-11-02T00:22:00Z">
        <w:r w:rsidR="00D5579F" w:rsidDel="00156AA4">
          <w:rPr>
            <w:rStyle w:val="fontstyle01"/>
            <w:sz w:val="24"/>
            <w:szCs w:val="24"/>
          </w:rPr>
          <w:delText>e</w:delText>
        </w:r>
      </w:del>
      <w:ins w:id="3" w:author="Xu Xiaodong" w:date="2018-11-02T00:22:00Z">
        <w:r w:rsidR="00156AA4">
          <w:rPr>
            <w:rStyle w:val="fontstyle01"/>
            <w:rFonts w:hint="eastAsia"/>
            <w:sz w:val="24"/>
            <w:szCs w:val="24"/>
          </w:rPr>
          <w:t>is</w:t>
        </w:r>
      </w:ins>
      <w:r w:rsidR="00D5579F">
        <w:rPr>
          <w:rStyle w:val="fontstyle01"/>
          <w:sz w:val="24"/>
          <w:szCs w:val="24"/>
        </w:rPr>
        <w:t xml:space="preserve"> </w:t>
      </w:r>
      <w:del w:id="4" w:author="Xu Xiaodong" w:date="2018-11-02T00:22:00Z">
        <w:r w:rsidR="00D5579F" w:rsidDel="002D53BA">
          <w:rPr>
            <w:rStyle w:val="fontstyle01"/>
            <w:sz w:val="24"/>
            <w:szCs w:val="24"/>
          </w:rPr>
          <w:delText>severe</w:delText>
        </w:r>
        <w:r w:rsidR="00D46B85" w:rsidRPr="00D46B85" w:rsidDel="002D53BA">
          <w:rPr>
            <w:rStyle w:val="fontstyle01"/>
            <w:sz w:val="24"/>
            <w:szCs w:val="24"/>
          </w:rPr>
          <w:delText xml:space="preserve"> </w:delText>
        </w:r>
      </w:del>
      <w:r w:rsidR="00D46B85" w:rsidRPr="00D46B85">
        <w:rPr>
          <w:rStyle w:val="fontstyle01"/>
          <w:sz w:val="24"/>
          <w:szCs w:val="24"/>
        </w:rPr>
        <w:t xml:space="preserve">challenge, densely deployed small </w:t>
      </w:r>
      <w:r w:rsidR="00D5579F">
        <w:rPr>
          <w:rStyle w:val="fontstyle01"/>
          <w:sz w:val="24"/>
          <w:szCs w:val="24"/>
        </w:rPr>
        <w:t>cell network</w:t>
      </w:r>
      <w:r w:rsidR="00E40363">
        <w:rPr>
          <w:rStyle w:val="fontstyle01"/>
          <w:sz w:val="24"/>
          <w:szCs w:val="24"/>
        </w:rPr>
        <w:t xml:space="preserve"> (SCN)</w:t>
      </w:r>
      <w:r w:rsidR="00D5579F">
        <w:rPr>
          <w:rStyle w:val="fontstyle01"/>
          <w:sz w:val="24"/>
          <w:szCs w:val="24"/>
        </w:rPr>
        <w:t xml:space="preserve"> </w:t>
      </w:r>
      <w:r w:rsidR="00D46B85" w:rsidRPr="00D46B85">
        <w:rPr>
          <w:rStyle w:val="fontstyle01"/>
          <w:sz w:val="24"/>
          <w:szCs w:val="24"/>
        </w:rPr>
        <w:t>have been widely introduc</w:t>
      </w:r>
      <w:r w:rsidR="00D5579F">
        <w:rPr>
          <w:rStyle w:val="fontstyle01"/>
          <w:sz w:val="24"/>
          <w:szCs w:val="24"/>
        </w:rPr>
        <w:t>ed by network operators to enhance</w:t>
      </w:r>
      <w:r w:rsidR="00D46B85" w:rsidRPr="00D46B85">
        <w:rPr>
          <w:rStyle w:val="fontstyle01"/>
          <w:sz w:val="24"/>
          <w:szCs w:val="24"/>
        </w:rPr>
        <w:t xml:space="preserve"> the network capacity. However, the costly and heavily-loaded backhaul link between </w:t>
      </w:r>
      <w:r w:rsidR="00E40363">
        <w:rPr>
          <w:rStyle w:val="fontstyle01"/>
          <w:sz w:val="24"/>
          <w:szCs w:val="24"/>
        </w:rPr>
        <w:t>SCN</w:t>
      </w:r>
      <w:r w:rsidR="00D46B85" w:rsidRPr="00D46B85">
        <w:rPr>
          <w:rStyle w:val="fontstyle01"/>
          <w:sz w:val="24"/>
          <w:szCs w:val="24"/>
        </w:rPr>
        <w:t xml:space="preserve"> and the core network is becoming the bottleneck. </w:t>
      </w:r>
    </w:p>
    <w:p w14:paraId="5014D3B8" w14:textId="7CCDACDF" w:rsidR="00315EEC" w:rsidRDefault="00642F80" w:rsidP="00DF7E2B">
      <w:pPr>
        <w:ind w:firstLine="420"/>
        <w:rPr>
          <w:rStyle w:val="fontstyle01"/>
          <w:rFonts w:hint="eastAsia"/>
          <w:sz w:val="24"/>
          <w:szCs w:val="24"/>
        </w:rPr>
      </w:pPr>
      <w:r w:rsidRPr="00642F80">
        <w:rPr>
          <w:rStyle w:val="fontstyle01"/>
          <w:sz w:val="24"/>
          <w:szCs w:val="24"/>
        </w:rPr>
        <w:t xml:space="preserve">Caching </w:t>
      </w:r>
      <w:del w:id="5" w:author="Xu Xiaodong" w:date="2018-11-02T00:24:00Z">
        <w:r w:rsidRPr="00642F80" w:rsidDel="002E3FD8">
          <w:rPr>
            <w:rStyle w:val="fontstyle01"/>
            <w:sz w:val="24"/>
            <w:szCs w:val="24"/>
          </w:rPr>
          <w:delText xml:space="preserve">on </w:delText>
        </w:r>
      </w:del>
      <w:ins w:id="6" w:author="Xu Xiaodong" w:date="2018-11-02T00:24:00Z">
        <w:r w:rsidR="002E3FD8">
          <w:rPr>
            <w:rStyle w:val="fontstyle01"/>
            <w:sz w:val="24"/>
            <w:szCs w:val="24"/>
          </w:rPr>
          <w:t>in</w:t>
        </w:r>
        <w:r w:rsidR="002E3FD8" w:rsidRPr="00642F80">
          <w:rPr>
            <w:rStyle w:val="fontstyle01"/>
            <w:sz w:val="24"/>
            <w:szCs w:val="24"/>
          </w:rPr>
          <w:t xml:space="preserve"> </w:t>
        </w:r>
      </w:ins>
      <w:r w:rsidRPr="00642F80">
        <w:rPr>
          <w:rStyle w:val="fontstyle01"/>
          <w:sz w:val="24"/>
          <w:szCs w:val="24"/>
        </w:rPr>
        <w:t xml:space="preserve">the </w:t>
      </w:r>
      <w:r>
        <w:rPr>
          <w:rStyle w:val="fontstyle01"/>
          <w:sz w:val="24"/>
          <w:szCs w:val="24"/>
        </w:rPr>
        <w:t xml:space="preserve">SCN </w:t>
      </w:r>
      <w:r w:rsidRPr="00642F80">
        <w:rPr>
          <w:rStyle w:val="fontstyle01"/>
          <w:sz w:val="24"/>
          <w:szCs w:val="24"/>
        </w:rPr>
        <w:t xml:space="preserve">has been widely recognized as an </w:t>
      </w:r>
      <w:r>
        <w:rPr>
          <w:rStyle w:val="fontstyle01"/>
          <w:sz w:val="24"/>
          <w:szCs w:val="24"/>
        </w:rPr>
        <w:t>eff</w:t>
      </w:r>
      <w:r w:rsidRPr="00642F80">
        <w:rPr>
          <w:rStyle w:val="fontstyle01"/>
          <w:sz w:val="24"/>
          <w:szCs w:val="24"/>
        </w:rPr>
        <w:t>ec</w:t>
      </w:r>
      <w:r>
        <w:rPr>
          <w:rStyle w:val="fontstyle01"/>
          <w:sz w:val="24"/>
          <w:szCs w:val="24"/>
        </w:rPr>
        <w:t xml:space="preserve">tive and </w:t>
      </w:r>
      <w:del w:id="7" w:author="Xu Xiaodong" w:date="2018-11-02T00:24:00Z">
        <w:r w:rsidDel="00A877A5">
          <w:rPr>
            <w:rStyle w:val="fontstyle01"/>
            <w:sz w:val="24"/>
            <w:szCs w:val="24"/>
          </w:rPr>
          <w:delText>e</w:delText>
        </w:r>
        <w:r w:rsidRPr="00642F80" w:rsidDel="00A877A5">
          <w:rPr>
            <w:rStyle w:val="fontstyle01"/>
            <w:sz w:val="24"/>
            <w:szCs w:val="24"/>
          </w:rPr>
          <w:delText>onomical</w:delText>
        </w:r>
      </w:del>
      <w:ins w:id="8" w:author="Xu Xiaodong" w:date="2018-11-02T00:24:00Z">
        <w:r w:rsidR="00A877A5">
          <w:rPr>
            <w:rStyle w:val="fontstyle01"/>
            <w:sz w:val="24"/>
            <w:szCs w:val="24"/>
          </w:rPr>
          <w:t>e</w:t>
        </w:r>
        <w:r w:rsidR="00A877A5" w:rsidRPr="00642F80">
          <w:rPr>
            <w:rStyle w:val="fontstyle01"/>
            <w:sz w:val="24"/>
            <w:szCs w:val="24"/>
          </w:rPr>
          <w:t>conomica</w:t>
        </w:r>
        <w:r w:rsidR="00A877A5" w:rsidRPr="00642F80">
          <w:rPr>
            <w:rStyle w:val="fontstyle01"/>
            <w:rFonts w:hint="eastAsia"/>
            <w:sz w:val="24"/>
            <w:szCs w:val="24"/>
          </w:rPr>
          <w:t>l</w:t>
        </w:r>
      </w:ins>
      <w:r w:rsidRPr="00642F80">
        <w:rPr>
          <w:rStyle w:val="fontstyle01"/>
          <w:sz w:val="24"/>
          <w:szCs w:val="24"/>
        </w:rPr>
        <w:t xml:space="preserve"> solution to tackle the aforementioned </w:t>
      </w:r>
      <w:del w:id="9" w:author="Xu Xiaodong" w:date="2018-11-02T00:24:00Z">
        <w:r w:rsidDel="00FF1BB9">
          <w:rPr>
            <w:rStyle w:val="fontstyle01"/>
            <w:sz w:val="24"/>
            <w:szCs w:val="24"/>
          </w:rPr>
          <w:delText xml:space="preserve">problem </w:delText>
        </w:r>
      </w:del>
      <w:ins w:id="10" w:author="Xu Xiaodong" w:date="2018-11-02T00:24:00Z">
        <w:r w:rsidR="00FF1BB9">
          <w:rPr>
            <w:rStyle w:val="fontstyle01"/>
            <w:sz w:val="24"/>
            <w:szCs w:val="24"/>
          </w:rPr>
          <w:t>challenges</w:t>
        </w:r>
      </w:ins>
      <w:del w:id="11" w:author="Xu Xiaodong" w:date="2018-11-02T00:24:00Z">
        <w:r w:rsidRPr="00642F80" w:rsidDel="00FF1BB9">
          <w:rPr>
            <w:rStyle w:val="fontstyle01"/>
            <w:sz w:val="24"/>
            <w:szCs w:val="24"/>
          </w:rPr>
          <w:delText>of network densification</w:delText>
        </w:r>
      </w:del>
      <w:r>
        <w:rPr>
          <w:rStyle w:val="fontstyle01"/>
          <w:sz w:val="24"/>
          <w:szCs w:val="24"/>
        </w:rPr>
        <w:t>.</w:t>
      </w:r>
      <w:r w:rsidRPr="00642F80">
        <w:rPr>
          <w:rStyle w:val="fontstyle01"/>
          <w:sz w:val="24"/>
          <w:szCs w:val="24"/>
        </w:rPr>
        <w:t xml:space="preserve"> </w:t>
      </w:r>
      <w:r w:rsidR="00F15548">
        <w:rPr>
          <w:rStyle w:val="fontstyle01"/>
          <w:sz w:val="24"/>
          <w:szCs w:val="24"/>
        </w:rPr>
        <w:t xml:space="preserve">By storing popular files </w:t>
      </w:r>
      <w:r w:rsidR="00D46B85" w:rsidRPr="00D46B85">
        <w:rPr>
          <w:rStyle w:val="fontstyle01"/>
          <w:sz w:val="24"/>
          <w:szCs w:val="24"/>
        </w:rPr>
        <w:t xml:space="preserve">in </w:t>
      </w:r>
      <w:r w:rsidR="00F15548">
        <w:rPr>
          <w:rStyle w:val="fontstyle01"/>
          <w:sz w:val="24"/>
          <w:szCs w:val="24"/>
        </w:rPr>
        <w:t xml:space="preserve">the </w:t>
      </w:r>
      <w:commentRangeStart w:id="12"/>
      <w:r w:rsidR="00F15548">
        <w:rPr>
          <w:rStyle w:val="fontstyle01"/>
          <w:sz w:val="24"/>
          <w:szCs w:val="24"/>
        </w:rPr>
        <w:t xml:space="preserve">SBS </w:t>
      </w:r>
      <w:commentRangeEnd w:id="12"/>
      <w:r w:rsidR="000F12DD">
        <w:rPr>
          <w:rStyle w:val="aa"/>
        </w:rPr>
        <w:commentReference w:id="12"/>
      </w:r>
      <w:r w:rsidR="00F15548">
        <w:rPr>
          <w:rStyle w:val="fontstyle01"/>
          <w:sz w:val="24"/>
          <w:szCs w:val="24"/>
        </w:rPr>
        <w:t>cache in advance [2][3], more</w:t>
      </w:r>
      <w:r w:rsidR="00D46B85" w:rsidRPr="00D46B85">
        <w:rPr>
          <w:rStyle w:val="fontstyle01"/>
          <w:sz w:val="24"/>
          <w:szCs w:val="24"/>
        </w:rPr>
        <w:t xml:space="preserve"> requ</w:t>
      </w:r>
      <w:r w:rsidR="00F15548">
        <w:rPr>
          <w:rStyle w:val="fontstyle01"/>
          <w:sz w:val="24"/>
          <w:szCs w:val="24"/>
        </w:rPr>
        <w:t xml:space="preserve">ests can be satisfied at SBSs instead of </w:t>
      </w:r>
      <w:r w:rsidR="00D46B85" w:rsidRPr="00D46B85">
        <w:rPr>
          <w:rStyle w:val="fontstyle01"/>
          <w:sz w:val="24"/>
          <w:szCs w:val="24"/>
        </w:rPr>
        <w:t xml:space="preserve">retrieving </w:t>
      </w:r>
      <w:r w:rsidR="00F15548">
        <w:rPr>
          <w:rStyle w:val="fontstyle01"/>
          <w:sz w:val="24"/>
          <w:szCs w:val="24"/>
        </w:rPr>
        <w:t xml:space="preserve">duplicated </w:t>
      </w:r>
      <w:r w:rsidR="00F15548" w:rsidRPr="00D46B85">
        <w:rPr>
          <w:rStyle w:val="fontstyle01"/>
          <w:sz w:val="24"/>
          <w:szCs w:val="24"/>
        </w:rPr>
        <w:t xml:space="preserve">file </w:t>
      </w:r>
      <w:r w:rsidR="009D1B42">
        <w:rPr>
          <w:rStyle w:val="fontstyle01"/>
          <w:sz w:val="24"/>
          <w:szCs w:val="24"/>
        </w:rPr>
        <w:t>over the backhaul links. Besides</w:t>
      </w:r>
      <w:r w:rsidR="00D46B85" w:rsidRPr="00D46B85">
        <w:rPr>
          <w:rStyle w:val="fontstyle01"/>
          <w:sz w:val="24"/>
          <w:szCs w:val="24"/>
        </w:rPr>
        <w:t xml:space="preserve">, downloading directly from SBSs reduces </w:t>
      </w:r>
      <w:del w:id="13" w:author="Xu Xiaodong" w:date="2018-11-02T00:25:00Z">
        <w:r w:rsidR="00D46B85" w:rsidRPr="00D46B85" w:rsidDel="006333E3">
          <w:rPr>
            <w:rStyle w:val="fontstyle01"/>
            <w:sz w:val="24"/>
            <w:szCs w:val="24"/>
          </w:rPr>
          <w:delText xml:space="preserve">download </w:delText>
        </w:r>
      </w:del>
      <w:r w:rsidR="00D46B85" w:rsidRPr="00D46B85">
        <w:rPr>
          <w:rStyle w:val="fontstyle01"/>
          <w:sz w:val="24"/>
          <w:szCs w:val="24"/>
        </w:rPr>
        <w:t>delay substantially due to the short transmission distance</w:t>
      </w:r>
      <w:del w:id="14" w:author="Xu Xiaodong" w:date="2018-11-02T00:25:00Z">
        <w:r w:rsidR="00D46B85" w:rsidRPr="00D46B85" w:rsidDel="006333E3">
          <w:rPr>
            <w:rStyle w:val="fontstyle01"/>
            <w:sz w:val="24"/>
            <w:szCs w:val="24"/>
          </w:rPr>
          <w:delText xml:space="preserve"> and thus high rate</w:delText>
        </w:r>
      </w:del>
      <w:r w:rsidR="00D46B85" w:rsidRPr="00D46B85">
        <w:rPr>
          <w:rStyle w:val="fontstyle01"/>
          <w:sz w:val="24"/>
          <w:szCs w:val="24"/>
        </w:rPr>
        <w:t>. </w:t>
      </w:r>
      <w:r w:rsidR="00E23D75">
        <w:rPr>
          <w:rStyle w:val="fontstyle01"/>
          <w:sz w:val="24"/>
          <w:szCs w:val="24"/>
        </w:rPr>
        <w:t>However</w:t>
      </w:r>
      <w:r w:rsidR="00D46B85" w:rsidRPr="00D46B85">
        <w:rPr>
          <w:rStyle w:val="fontstyle01"/>
          <w:sz w:val="24"/>
          <w:szCs w:val="24"/>
        </w:rPr>
        <w:t>, the storage</w:t>
      </w:r>
      <w:r w:rsidR="00E23D75">
        <w:rPr>
          <w:rStyle w:val="fontstyle01"/>
          <w:sz w:val="24"/>
          <w:szCs w:val="24"/>
        </w:rPr>
        <w:t xml:space="preserve"> capacity</w:t>
      </w:r>
      <w:r w:rsidR="00D46B85" w:rsidRPr="00D46B85">
        <w:rPr>
          <w:rStyle w:val="fontstyle01"/>
          <w:sz w:val="24"/>
          <w:szCs w:val="24"/>
        </w:rPr>
        <w:t xml:space="preserve"> on SBSs is </w:t>
      </w:r>
      <w:commentRangeStart w:id="15"/>
      <w:r w:rsidR="00D46B85" w:rsidRPr="00D46B85">
        <w:rPr>
          <w:rStyle w:val="fontstyle01"/>
          <w:sz w:val="24"/>
          <w:szCs w:val="24"/>
        </w:rPr>
        <w:t xml:space="preserve">generally </w:t>
      </w:r>
      <w:commentRangeEnd w:id="15"/>
      <w:r w:rsidR="006333E3">
        <w:rPr>
          <w:rStyle w:val="aa"/>
        </w:rPr>
        <w:commentReference w:id="15"/>
      </w:r>
      <w:r w:rsidR="00D46B85" w:rsidRPr="00D46B85">
        <w:rPr>
          <w:rStyle w:val="fontstyle01"/>
          <w:sz w:val="24"/>
          <w:szCs w:val="24"/>
        </w:rPr>
        <w:t>limited, and thus caching strategies should be carefully designed to make the best use of the SBS cache</w:t>
      </w:r>
      <w:r w:rsidR="00907F58">
        <w:rPr>
          <w:rStyle w:val="fontstyle01"/>
          <w:sz w:val="24"/>
          <w:szCs w:val="24"/>
        </w:rPr>
        <w:t>.</w:t>
      </w:r>
    </w:p>
    <w:p w14:paraId="4A0B1F12" w14:textId="5569F729" w:rsidR="00907F58" w:rsidRDefault="00A62E46" w:rsidP="00074F80">
      <w:pPr>
        <w:ind w:firstLine="420"/>
        <w:rPr>
          <w:rStyle w:val="fontstyle01"/>
          <w:rFonts w:hint="eastAsia"/>
          <w:sz w:val="24"/>
          <w:szCs w:val="24"/>
        </w:rPr>
      </w:pPr>
      <w:r>
        <w:rPr>
          <w:rStyle w:val="fontstyle01"/>
          <w:sz w:val="24"/>
          <w:szCs w:val="24"/>
        </w:rPr>
        <w:t>There have been</w:t>
      </w:r>
      <w:r w:rsidR="00907F58" w:rsidRPr="00907F58">
        <w:rPr>
          <w:rStyle w:val="fontstyle01"/>
          <w:sz w:val="24"/>
          <w:szCs w:val="24"/>
        </w:rPr>
        <w:t xml:space="preserve"> some recent works focusing on designing </w:t>
      </w:r>
      <w:del w:id="16" w:author="Xu Xiaodong" w:date="2018-11-02T00:27:00Z">
        <w:r w:rsidR="00907F58" w:rsidRPr="00907F58" w:rsidDel="0085722B">
          <w:rPr>
            <w:rStyle w:val="fontstyle01"/>
            <w:sz w:val="24"/>
            <w:szCs w:val="24"/>
          </w:rPr>
          <w:delText xml:space="preserve">file </w:delText>
        </w:r>
      </w:del>
      <w:r w:rsidR="00907F58" w:rsidRPr="00907F58">
        <w:rPr>
          <w:rStyle w:val="fontstyle01"/>
          <w:sz w:val="24"/>
          <w:szCs w:val="24"/>
        </w:rPr>
        <w:t>caching</w:t>
      </w:r>
      <w:r>
        <w:rPr>
          <w:rStyle w:val="fontstyle01"/>
          <w:sz w:val="24"/>
          <w:szCs w:val="24"/>
        </w:rPr>
        <w:t xml:space="preserve"> strategies in the scenario of </w:t>
      </w:r>
      <w:ins w:id="17" w:author="Xu Xiaodong" w:date="2018-11-02T00:27:00Z">
        <w:r w:rsidR="000B68B4">
          <w:rPr>
            <w:rStyle w:val="fontstyle01"/>
            <w:sz w:val="24"/>
            <w:szCs w:val="24"/>
          </w:rPr>
          <w:t xml:space="preserve">ultra-dense </w:t>
        </w:r>
      </w:ins>
      <w:r>
        <w:rPr>
          <w:rStyle w:val="fontstyle01"/>
          <w:sz w:val="24"/>
          <w:szCs w:val="24"/>
        </w:rPr>
        <w:t>network</w:t>
      </w:r>
      <w:ins w:id="18" w:author="Xu Xiaodong" w:date="2018-11-02T00:27:00Z">
        <w:r w:rsidR="000B68B4">
          <w:rPr>
            <w:rStyle w:val="fontstyle01"/>
            <w:sz w:val="24"/>
            <w:szCs w:val="24"/>
          </w:rPr>
          <w:t>s</w:t>
        </w:r>
      </w:ins>
      <w:del w:id="19" w:author="Xu Xiaodong" w:date="2018-11-02T00:27:00Z">
        <w:r w:rsidDel="000B68B4">
          <w:rPr>
            <w:rStyle w:val="fontstyle01"/>
            <w:sz w:val="24"/>
            <w:szCs w:val="24"/>
          </w:rPr>
          <w:delText xml:space="preserve"> densification</w:delText>
        </w:r>
      </w:del>
      <w:r w:rsidR="00907F58" w:rsidRPr="00907F58">
        <w:rPr>
          <w:rStyle w:val="fontstyle01"/>
          <w:sz w:val="24"/>
          <w:szCs w:val="24"/>
        </w:rPr>
        <w:t>.</w:t>
      </w:r>
      <w:r w:rsidR="00A86F34">
        <w:rPr>
          <w:rStyle w:val="fontstyle01"/>
          <w:sz w:val="24"/>
          <w:szCs w:val="24"/>
        </w:rPr>
        <w:t xml:space="preserve"> </w:t>
      </w:r>
      <w:del w:id="20" w:author="Xu Xiaodong" w:date="2018-11-02T00:27:00Z">
        <w:r w:rsidR="00A86F34" w:rsidDel="006902F9">
          <w:rPr>
            <w:rStyle w:val="fontstyle01"/>
            <w:sz w:val="24"/>
            <w:szCs w:val="24"/>
          </w:rPr>
          <w:delText xml:space="preserve">Reference </w:delText>
        </w:r>
      </w:del>
      <w:ins w:id="21" w:author="Xu Xiaodong" w:date="2018-11-02T00:29:00Z">
        <w:r w:rsidR="00C3598A">
          <w:rPr>
            <w:rStyle w:val="fontstyle01"/>
            <w:sz w:val="24"/>
            <w:szCs w:val="24"/>
          </w:rPr>
          <w:t>The a</w:t>
        </w:r>
      </w:ins>
      <w:ins w:id="22" w:author="Xu Xiaodong" w:date="2018-11-02T00:27:00Z">
        <w:r w:rsidR="006902F9">
          <w:rPr>
            <w:rStyle w:val="fontstyle01"/>
            <w:sz w:val="24"/>
            <w:szCs w:val="24"/>
          </w:rPr>
          <w:t>uthors of</w:t>
        </w:r>
        <w:r w:rsidR="006902F9">
          <w:rPr>
            <w:rStyle w:val="fontstyle01"/>
            <w:sz w:val="24"/>
            <w:szCs w:val="24"/>
          </w:rPr>
          <w:t xml:space="preserve"> </w:t>
        </w:r>
      </w:ins>
      <w:r w:rsidR="00A86F34">
        <w:rPr>
          <w:rStyle w:val="fontstyle01"/>
          <w:sz w:val="24"/>
          <w:szCs w:val="24"/>
        </w:rPr>
        <w:t>[</w:t>
      </w:r>
      <w:r w:rsidR="001A0722">
        <w:rPr>
          <w:rStyle w:val="fontstyle01"/>
          <w:sz w:val="24"/>
          <w:szCs w:val="24"/>
        </w:rPr>
        <w:t>4</w:t>
      </w:r>
      <w:r w:rsidR="00A86F34">
        <w:rPr>
          <w:rStyle w:val="fontstyle01"/>
          <w:sz w:val="24"/>
          <w:szCs w:val="24"/>
        </w:rPr>
        <w:t xml:space="preserve">] present a wireless distributed caching </w:t>
      </w:r>
      <w:del w:id="23" w:author="Xu Xiaodong" w:date="2018-11-02T00:27:00Z">
        <w:r w:rsidR="00A86F34" w:rsidDel="00D21E23">
          <w:rPr>
            <w:rStyle w:val="fontstyle01"/>
            <w:sz w:val="24"/>
            <w:szCs w:val="24"/>
          </w:rPr>
          <w:delText>stratrgy</w:delText>
        </w:r>
      </w:del>
      <w:ins w:id="24" w:author="Xu Xiaodong" w:date="2018-11-02T00:27:00Z">
        <w:r w:rsidR="00D21E23">
          <w:rPr>
            <w:rStyle w:val="fontstyle01"/>
            <w:sz w:val="24"/>
            <w:szCs w:val="24"/>
          </w:rPr>
          <w:t>strategy</w:t>
        </w:r>
      </w:ins>
      <w:r w:rsidR="00A86F34">
        <w:rPr>
          <w:rStyle w:val="fontstyle01"/>
          <w:sz w:val="24"/>
          <w:szCs w:val="24"/>
        </w:rPr>
        <w:t xml:space="preserve"> with a low-bandwidth backhaul link but high </w:t>
      </w:r>
      <w:del w:id="25" w:author="Xu Xiaodong" w:date="2018-11-02T00:27:00Z">
        <w:r w:rsidR="00A86F34" w:rsidDel="005A37D6">
          <w:rPr>
            <w:rStyle w:val="fontstyle01"/>
            <w:sz w:val="24"/>
            <w:szCs w:val="24"/>
          </w:rPr>
          <w:delText>storagr</w:delText>
        </w:r>
      </w:del>
      <w:ins w:id="26" w:author="Xu Xiaodong" w:date="2018-11-02T00:27:00Z">
        <w:r w:rsidR="005A37D6">
          <w:rPr>
            <w:rStyle w:val="fontstyle01"/>
            <w:sz w:val="24"/>
            <w:szCs w:val="24"/>
          </w:rPr>
          <w:t>storage</w:t>
        </w:r>
      </w:ins>
      <w:r w:rsidR="00A86F34">
        <w:rPr>
          <w:rStyle w:val="fontstyle01"/>
          <w:sz w:val="24"/>
          <w:szCs w:val="24"/>
        </w:rPr>
        <w:t xml:space="preserve"> capacity where user</w:t>
      </w:r>
      <w:ins w:id="27" w:author="Xu Xiaodong" w:date="2018-11-02T00:28:00Z">
        <w:r w:rsidR="00056871">
          <w:rPr>
            <w:rStyle w:val="fontstyle01"/>
            <w:sz w:val="24"/>
            <w:szCs w:val="24"/>
          </w:rPr>
          <w:t>s</w:t>
        </w:r>
      </w:ins>
      <w:r w:rsidR="000E44B3">
        <w:rPr>
          <w:rStyle w:val="fontstyle01"/>
          <w:sz w:val="24"/>
          <w:szCs w:val="24"/>
        </w:rPr>
        <w:t xml:space="preserve"> can access multiple SBSs. Finding the optimal cache placement to maximize cache hit ratio is proved to be NP complete.</w:t>
      </w:r>
      <w:r w:rsidR="000E44B3" w:rsidRPr="000E44B3">
        <w:t xml:space="preserve"> </w:t>
      </w:r>
      <w:r w:rsidR="00266491">
        <w:rPr>
          <w:rStyle w:val="fontstyle01"/>
          <w:sz w:val="24"/>
          <w:szCs w:val="24"/>
        </w:rPr>
        <w:t>The authors of [</w:t>
      </w:r>
      <w:r w:rsidR="001A0722">
        <w:rPr>
          <w:rStyle w:val="fontstyle01"/>
          <w:sz w:val="24"/>
          <w:szCs w:val="24"/>
        </w:rPr>
        <w:t>5</w:t>
      </w:r>
      <w:r w:rsidR="000E44B3" w:rsidRPr="000E44B3">
        <w:rPr>
          <w:rStyle w:val="fontstyle01"/>
          <w:sz w:val="24"/>
          <w:szCs w:val="24"/>
        </w:rPr>
        <w:t xml:space="preserve">] study the optimization issue for cache content placement in caching enabled </w:t>
      </w:r>
      <w:r w:rsidR="000E44B3">
        <w:rPr>
          <w:rStyle w:val="fontstyle01"/>
          <w:sz w:val="24"/>
          <w:szCs w:val="24"/>
        </w:rPr>
        <w:t>SCN</w:t>
      </w:r>
      <w:r w:rsidR="000E44B3" w:rsidRPr="000E44B3">
        <w:rPr>
          <w:rStyle w:val="fontstyle01"/>
          <w:sz w:val="24"/>
          <w:szCs w:val="24"/>
        </w:rPr>
        <w:t xml:space="preserve"> with heterogeneous file and cache sizes, and adopt multicast transmission to minimize the average backhaul rate.</w:t>
      </w:r>
      <w:r w:rsidR="00266491" w:rsidRPr="00266491">
        <w:rPr>
          <w:rStyle w:val="fontstyle01"/>
          <w:sz w:val="24"/>
          <w:szCs w:val="24"/>
        </w:rPr>
        <w:t xml:space="preserve"> In </w:t>
      </w:r>
      <w:ins w:id="28" w:author="Xu Xiaodong" w:date="2018-11-02T00:30:00Z">
        <w:r w:rsidR="006B3265">
          <w:rPr>
            <w:rStyle w:val="fontstyle01"/>
            <w:sz w:val="24"/>
            <w:szCs w:val="24"/>
          </w:rPr>
          <w:t xml:space="preserve">the work of </w:t>
        </w:r>
      </w:ins>
      <w:r w:rsidR="00266491" w:rsidRPr="00266491">
        <w:rPr>
          <w:rStyle w:val="fontstyle01"/>
          <w:sz w:val="24"/>
          <w:szCs w:val="24"/>
        </w:rPr>
        <w:t>[</w:t>
      </w:r>
      <w:r w:rsidR="001A0722">
        <w:rPr>
          <w:rStyle w:val="fontstyle01"/>
          <w:sz w:val="24"/>
          <w:szCs w:val="24"/>
        </w:rPr>
        <w:t>6</w:t>
      </w:r>
      <w:r w:rsidR="00266491" w:rsidRPr="00266491">
        <w:rPr>
          <w:rStyle w:val="fontstyle01"/>
          <w:sz w:val="24"/>
          <w:szCs w:val="24"/>
        </w:rPr>
        <w:t>], the authors propose an cooperative caching</w:t>
      </w:r>
      <w:r w:rsidR="00266491">
        <w:rPr>
          <w:rStyle w:val="fontstyle01"/>
          <w:sz w:val="24"/>
          <w:szCs w:val="24"/>
        </w:rPr>
        <w:t xml:space="preserve"> strategy where SBS can get desired</w:t>
      </w:r>
      <w:r w:rsidR="00266491" w:rsidRPr="00266491">
        <w:rPr>
          <w:rStyle w:val="fontstyle01"/>
          <w:sz w:val="24"/>
          <w:szCs w:val="24"/>
        </w:rPr>
        <w:t xml:space="preserve"> </w:t>
      </w:r>
      <w:r w:rsidR="00266491">
        <w:rPr>
          <w:rStyle w:val="fontstyle01"/>
          <w:sz w:val="24"/>
          <w:szCs w:val="24"/>
        </w:rPr>
        <w:t>co</w:t>
      </w:r>
      <w:r w:rsidR="00AC5F0C">
        <w:rPr>
          <w:rStyle w:val="fontstyle01"/>
          <w:sz w:val="24"/>
          <w:szCs w:val="24"/>
        </w:rPr>
        <w:t>ntent from neighbouring SBSs so as to enhance the content delivery efficiency.</w:t>
      </w:r>
    </w:p>
    <w:p w14:paraId="27B3DE97" w14:textId="40DA0810" w:rsidR="00A86F34" w:rsidRDefault="004043A4" w:rsidP="00074F80">
      <w:pPr>
        <w:ind w:firstLine="420"/>
        <w:rPr>
          <w:rStyle w:val="fontstyle01"/>
          <w:rFonts w:hint="eastAsia"/>
          <w:sz w:val="24"/>
          <w:szCs w:val="24"/>
        </w:rPr>
      </w:pPr>
      <w:r>
        <w:rPr>
          <w:rStyle w:val="fontstyle01"/>
          <w:sz w:val="24"/>
          <w:szCs w:val="24"/>
        </w:rPr>
        <w:t xml:space="preserve">Although these recent works have provided insight into caching strategy in cellular network, </w:t>
      </w:r>
      <w:r w:rsidRPr="004043A4">
        <w:rPr>
          <w:rStyle w:val="fontstyle01"/>
          <w:sz w:val="24"/>
          <w:szCs w:val="24"/>
        </w:rPr>
        <w:t>users are assumed to be static and the association between users a</w:t>
      </w:r>
      <w:r w:rsidR="00FA1901">
        <w:rPr>
          <w:rStyle w:val="fontstyle01"/>
          <w:sz w:val="24"/>
          <w:szCs w:val="24"/>
        </w:rPr>
        <w:t>nd SBSs remains unchanged. Obviously, such assumption is unreasonable</w:t>
      </w:r>
      <w:ins w:id="29" w:author="Xu Xiaodong" w:date="2018-11-02T00:31:00Z">
        <w:r w:rsidR="008859E4">
          <w:rPr>
            <w:rStyle w:val="fontstyle01"/>
            <w:sz w:val="24"/>
            <w:szCs w:val="24"/>
          </w:rPr>
          <w:t xml:space="preserve"> in mobile networks</w:t>
        </w:r>
      </w:ins>
      <w:r w:rsidR="00FA1901">
        <w:rPr>
          <w:rStyle w:val="fontstyle01"/>
          <w:sz w:val="24"/>
          <w:szCs w:val="24"/>
        </w:rPr>
        <w:t>. U</w:t>
      </w:r>
      <w:r w:rsidRPr="004043A4">
        <w:rPr>
          <w:rStyle w:val="fontstyle01"/>
          <w:sz w:val="24"/>
          <w:szCs w:val="24"/>
        </w:rPr>
        <w:t xml:space="preserve">sers are </w:t>
      </w:r>
      <w:del w:id="30" w:author="Xu Xiaodong" w:date="2018-11-02T00:31:00Z">
        <w:r w:rsidRPr="004043A4" w:rsidDel="009C1784">
          <w:rPr>
            <w:rStyle w:val="fontstyle01"/>
            <w:sz w:val="24"/>
            <w:szCs w:val="24"/>
          </w:rPr>
          <w:delText xml:space="preserve">mobile </w:delText>
        </w:r>
      </w:del>
      <w:ins w:id="31" w:author="Xu Xiaodong" w:date="2018-11-02T00:31:00Z">
        <w:r w:rsidR="009C1784">
          <w:rPr>
            <w:rStyle w:val="fontstyle01"/>
            <w:sz w:val="24"/>
            <w:szCs w:val="24"/>
          </w:rPr>
          <w:t>moving</w:t>
        </w:r>
        <w:r w:rsidR="009C1784" w:rsidRPr="004043A4">
          <w:rPr>
            <w:rStyle w:val="fontstyle01"/>
            <w:sz w:val="24"/>
            <w:szCs w:val="24"/>
          </w:rPr>
          <w:t xml:space="preserve"> </w:t>
        </w:r>
      </w:ins>
      <w:r w:rsidRPr="004043A4">
        <w:rPr>
          <w:rStyle w:val="fontstyle01"/>
          <w:sz w:val="24"/>
          <w:szCs w:val="24"/>
        </w:rPr>
        <w:t xml:space="preserve">and the association to SBSs can change during the </w:t>
      </w:r>
      <w:ins w:id="32" w:author="Xu Xiaodong" w:date="2018-11-02T00:31:00Z">
        <w:r w:rsidR="009216B7" w:rsidRPr="004043A4">
          <w:rPr>
            <w:rStyle w:val="fontstyle01"/>
            <w:sz w:val="24"/>
            <w:szCs w:val="24"/>
          </w:rPr>
          <w:t>fil</w:t>
        </w:r>
        <w:r w:rsidR="009216B7">
          <w:rPr>
            <w:rStyle w:val="fontstyle01"/>
            <w:sz w:val="24"/>
            <w:szCs w:val="24"/>
          </w:rPr>
          <w:t>e</w:t>
        </w:r>
        <w:r w:rsidR="009216B7" w:rsidRPr="004043A4">
          <w:rPr>
            <w:rStyle w:val="fontstyle01"/>
            <w:sz w:val="24"/>
            <w:szCs w:val="24"/>
          </w:rPr>
          <w:t xml:space="preserve"> </w:t>
        </w:r>
      </w:ins>
      <w:r w:rsidRPr="004043A4">
        <w:rPr>
          <w:rStyle w:val="fontstyle01"/>
          <w:sz w:val="24"/>
          <w:szCs w:val="24"/>
        </w:rPr>
        <w:t>download</w:t>
      </w:r>
      <w:del w:id="33" w:author="Xu Xiaodong" w:date="2018-11-02T00:31:00Z">
        <w:r w:rsidRPr="004043A4" w:rsidDel="009216B7">
          <w:rPr>
            <w:rStyle w:val="fontstyle01"/>
            <w:sz w:val="24"/>
            <w:szCs w:val="24"/>
          </w:rPr>
          <w:delText xml:space="preserve"> of a fil</w:delText>
        </w:r>
        <w:r w:rsidR="00AE26E2" w:rsidDel="009216B7">
          <w:rPr>
            <w:rStyle w:val="fontstyle01"/>
            <w:sz w:val="24"/>
            <w:szCs w:val="24"/>
          </w:rPr>
          <w:delText>e</w:delText>
        </w:r>
      </w:del>
      <w:ins w:id="34" w:author="Xu Xiaodong" w:date="2018-11-02T00:31:00Z">
        <w:r w:rsidR="009216B7">
          <w:rPr>
            <w:rStyle w:val="fontstyle01"/>
            <w:sz w:val="24"/>
            <w:szCs w:val="24"/>
          </w:rPr>
          <w:t>ing</w:t>
        </w:r>
      </w:ins>
      <w:r w:rsidR="00AE26E2">
        <w:rPr>
          <w:rStyle w:val="fontstyle01"/>
          <w:sz w:val="24"/>
          <w:szCs w:val="24"/>
        </w:rPr>
        <w:t>, which can be more</w:t>
      </w:r>
      <w:del w:id="35" w:author="Xu Xiaodong" w:date="2018-11-02T00:30:00Z">
        <w:r w:rsidR="00AE26E2" w:rsidDel="00B87008">
          <w:rPr>
            <w:rStyle w:val="fontstyle01"/>
            <w:sz w:val="24"/>
            <w:szCs w:val="24"/>
          </w:rPr>
          <w:delText xml:space="preserve">  </w:delText>
        </w:r>
      </w:del>
      <w:r w:rsidRPr="004043A4">
        <w:rPr>
          <w:rStyle w:val="fontstyle01"/>
          <w:sz w:val="24"/>
          <w:szCs w:val="24"/>
        </w:rPr>
        <w:t xml:space="preserve"> </w:t>
      </w:r>
      <w:r w:rsidR="00AE26E2">
        <w:rPr>
          <w:rStyle w:val="fontstyle01"/>
          <w:sz w:val="24"/>
          <w:szCs w:val="24"/>
        </w:rPr>
        <w:t xml:space="preserve">frequently </w:t>
      </w:r>
      <w:r w:rsidRPr="004043A4">
        <w:rPr>
          <w:rStyle w:val="fontstyle01"/>
          <w:sz w:val="24"/>
          <w:szCs w:val="24"/>
        </w:rPr>
        <w:t>with</w:t>
      </w:r>
      <w:ins w:id="36" w:author="Xu Xiaodong" w:date="2018-11-02T00:31:00Z">
        <w:r w:rsidR="00616FF6">
          <w:rPr>
            <w:rStyle w:val="fontstyle01"/>
            <w:sz w:val="24"/>
            <w:szCs w:val="24"/>
          </w:rPr>
          <w:t>in UDNs</w:t>
        </w:r>
      </w:ins>
      <w:del w:id="37" w:author="Xu Xiaodong" w:date="2018-11-02T00:31:00Z">
        <w:r w:rsidRPr="004043A4" w:rsidDel="00616FF6">
          <w:rPr>
            <w:rStyle w:val="fontstyle01"/>
            <w:sz w:val="24"/>
            <w:szCs w:val="24"/>
          </w:rPr>
          <w:delText xml:space="preserve"> densely deployed SBSs</w:delText>
        </w:r>
      </w:del>
      <w:r w:rsidRPr="004043A4">
        <w:rPr>
          <w:rStyle w:val="fontstyle01"/>
          <w:sz w:val="24"/>
          <w:szCs w:val="24"/>
        </w:rPr>
        <w:t>. Therefore</w:t>
      </w:r>
      <w:ins w:id="38" w:author="Xu Xiaodong" w:date="2018-11-02T00:32:00Z">
        <w:r w:rsidR="00A27544">
          <w:rPr>
            <w:rStyle w:val="fontstyle01"/>
            <w:sz w:val="24"/>
            <w:szCs w:val="24"/>
          </w:rPr>
          <w:t>,</w:t>
        </w:r>
      </w:ins>
      <w:r w:rsidRPr="004043A4">
        <w:rPr>
          <w:rStyle w:val="fontstyle01"/>
          <w:sz w:val="24"/>
          <w:szCs w:val="24"/>
        </w:rPr>
        <w:t xml:space="preserve"> the impact of user mobility </w:t>
      </w:r>
      <w:del w:id="39" w:author="Xu Xiaodong" w:date="2018-11-02T00:32:00Z">
        <w:r w:rsidRPr="004043A4" w:rsidDel="00B00D07">
          <w:rPr>
            <w:rStyle w:val="fontstyle01"/>
            <w:sz w:val="24"/>
            <w:szCs w:val="24"/>
          </w:rPr>
          <w:delText>can not</w:delText>
        </w:r>
      </w:del>
      <w:ins w:id="40" w:author="Xu Xiaodong" w:date="2018-11-02T00:32:00Z">
        <w:r w:rsidR="00B00D07" w:rsidRPr="004043A4">
          <w:rPr>
            <w:rStyle w:val="fontstyle01"/>
            <w:sz w:val="24"/>
            <w:szCs w:val="24"/>
          </w:rPr>
          <w:t>cannot</w:t>
        </w:r>
      </w:ins>
      <w:r w:rsidRPr="004043A4">
        <w:rPr>
          <w:rStyle w:val="fontstyle01"/>
          <w:sz w:val="24"/>
          <w:szCs w:val="24"/>
        </w:rPr>
        <w:t xml:space="preserve"> be </w:t>
      </w:r>
      <w:r w:rsidR="00F34D3A">
        <w:rPr>
          <w:rStyle w:val="fontstyle01"/>
          <w:sz w:val="24"/>
          <w:szCs w:val="24"/>
        </w:rPr>
        <w:t>neglect</w:t>
      </w:r>
      <w:r w:rsidRPr="004043A4">
        <w:rPr>
          <w:rStyle w:val="fontstyle01"/>
          <w:sz w:val="24"/>
          <w:szCs w:val="24"/>
        </w:rPr>
        <w:t xml:space="preserve"> when designing file </w:t>
      </w:r>
      <w:r w:rsidR="00F34D3A">
        <w:rPr>
          <w:rStyle w:val="fontstyle01"/>
          <w:sz w:val="24"/>
          <w:szCs w:val="24"/>
        </w:rPr>
        <w:t xml:space="preserve">caching </w:t>
      </w:r>
      <w:r w:rsidR="001A0722">
        <w:rPr>
          <w:rStyle w:val="fontstyle01"/>
          <w:sz w:val="24"/>
          <w:szCs w:val="24"/>
        </w:rPr>
        <w:t>strategies [7</w:t>
      </w:r>
      <w:r w:rsidRPr="004043A4">
        <w:rPr>
          <w:rStyle w:val="fontstyle01"/>
          <w:sz w:val="24"/>
          <w:szCs w:val="24"/>
        </w:rPr>
        <w:t>].</w:t>
      </w:r>
      <w:r w:rsidR="003B67C6" w:rsidRPr="003B67C6">
        <w:rPr>
          <w:rStyle w:val="fontstyle01"/>
          <w:sz w:val="24"/>
          <w:szCs w:val="24"/>
        </w:rPr>
        <w:t xml:space="preserve"> Reference</w:t>
      </w:r>
      <w:r w:rsidR="003B67C6">
        <w:rPr>
          <w:rStyle w:val="fontstyle01"/>
          <w:sz w:val="24"/>
          <w:szCs w:val="24"/>
        </w:rPr>
        <w:t xml:space="preserve"> </w:t>
      </w:r>
      <w:r w:rsidR="003B67C6" w:rsidRPr="003B67C6">
        <w:rPr>
          <w:rStyle w:val="fontstyle01"/>
          <w:sz w:val="24"/>
          <w:szCs w:val="24"/>
        </w:rPr>
        <w:t>[</w:t>
      </w:r>
      <w:r w:rsidR="001A0722">
        <w:rPr>
          <w:rStyle w:val="fontstyle01"/>
          <w:sz w:val="24"/>
          <w:szCs w:val="24"/>
        </w:rPr>
        <w:t>8</w:t>
      </w:r>
      <w:r w:rsidR="003B67C6" w:rsidRPr="003B67C6">
        <w:rPr>
          <w:rStyle w:val="fontstyle01"/>
          <w:sz w:val="24"/>
          <w:szCs w:val="24"/>
        </w:rPr>
        <w:t>] assumes that the user movement obeys a discrete Markov model and the amount of data downloaded by u</w:t>
      </w:r>
      <w:r w:rsidR="00714F22">
        <w:rPr>
          <w:rStyle w:val="fontstyle01"/>
          <w:sz w:val="24"/>
          <w:szCs w:val="24"/>
        </w:rPr>
        <w:t xml:space="preserve">sers depends on their location </w:t>
      </w:r>
      <w:r w:rsidR="003B67C6" w:rsidRPr="003B67C6">
        <w:rPr>
          <w:rStyle w:val="fontstyle01"/>
          <w:sz w:val="24"/>
          <w:szCs w:val="24"/>
        </w:rPr>
        <w:t xml:space="preserve">and the </w:t>
      </w:r>
      <w:r w:rsidR="00714F22">
        <w:rPr>
          <w:rStyle w:val="fontstyle01"/>
          <w:sz w:val="24"/>
          <w:szCs w:val="24"/>
        </w:rPr>
        <w:t>cache placement in each time slot</w:t>
      </w:r>
      <w:r w:rsidR="003B67C6" w:rsidRPr="003B67C6">
        <w:rPr>
          <w:rStyle w:val="fontstyle01"/>
          <w:sz w:val="24"/>
          <w:szCs w:val="24"/>
        </w:rPr>
        <w:t>.</w:t>
      </w:r>
      <w:r w:rsidR="00B1467C">
        <w:rPr>
          <w:rStyle w:val="fontstyle01"/>
          <w:sz w:val="24"/>
          <w:szCs w:val="24"/>
        </w:rPr>
        <w:t xml:space="preserve"> The author of [</w:t>
      </w:r>
      <w:r w:rsidR="001A0722">
        <w:rPr>
          <w:rStyle w:val="fontstyle01"/>
          <w:sz w:val="24"/>
          <w:szCs w:val="24"/>
        </w:rPr>
        <w:t>9</w:t>
      </w:r>
      <w:r w:rsidR="00B1467C">
        <w:rPr>
          <w:rStyle w:val="fontstyle01"/>
          <w:sz w:val="24"/>
          <w:szCs w:val="24"/>
        </w:rPr>
        <w:t xml:space="preserve">] uses a </w:t>
      </w:r>
      <w:del w:id="41" w:author="Xu Xiaodong" w:date="2018-11-02T00:33:00Z">
        <w:r w:rsidR="00B1467C" w:rsidDel="00E30118">
          <w:rPr>
            <w:rStyle w:val="fontstyle01"/>
            <w:sz w:val="24"/>
            <w:szCs w:val="24"/>
          </w:rPr>
          <w:delText>descrete</w:delText>
        </w:r>
      </w:del>
      <w:ins w:id="42" w:author="Xu Xiaodong" w:date="2018-11-02T00:33:00Z">
        <w:r w:rsidR="00E30118">
          <w:rPr>
            <w:rStyle w:val="fontstyle01"/>
            <w:sz w:val="24"/>
            <w:szCs w:val="24"/>
          </w:rPr>
          <w:t>discrete</w:t>
        </w:r>
      </w:ins>
      <w:r w:rsidR="00B1467C">
        <w:rPr>
          <w:rStyle w:val="fontstyle01"/>
          <w:sz w:val="24"/>
          <w:szCs w:val="24"/>
        </w:rPr>
        <w:t xml:space="preserve"> random jump model to describe the mobility pattern and </w:t>
      </w:r>
      <w:r w:rsidR="00156374">
        <w:rPr>
          <w:rStyle w:val="fontstyle01"/>
          <w:sz w:val="24"/>
          <w:szCs w:val="24"/>
        </w:rPr>
        <w:t xml:space="preserve">derive the expression of through. Due to the complexity, two heuristic algorithms are provided to obtain the optimal solution. </w:t>
      </w:r>
      <w:del w:id="43" w:author="Xu Xiaodong" w:date="2018-11-02T00:34:00Z">
        <w:r w:rsidR="00156374" w:rsidDel="00E30118">
          <w:rPr>
            <w:rStyle w:val="fontstyle01"/>
            <w:sz w:val="24"/>
            <w:szCs w:val="24"/>
          </w:rPr>
          <w:delText>Reference [</w:delText>
        </w:r>
        <w:r w:rsidR="001A0722" w:rsidDel="00E30118">
          <w:rPr>
            <w:rStyle w:val="fontstyle01"/>
            <w:sz w:val="24"/>
            <w:szCs w:val="24"/>
          </w:rPr>
          <w:delText>10</w:delText>
        </w:r>
        <w:r w:rsidR="001F5BED" w:rsidDel="00E30118">
          <w:rPr>
            <w:rStyle w:val="fontstyle01"/>
            <w:sz w:val="24"/>
            <w:szCs w:val="24"/>
          </w:rPr>
          <w:delText xml:space="preserve">] </w:delText>
        </w:r>
        <w:r w:rsidR="00B07E07" w:rsidDel="00E30118">
          <w:rPr>
            <w:rStyle w:val="fontstyle01"/>
            <w:sz w:val="24"/>
            <w:szCs w:val="24"/>
          </w:rPr>
          <w:delText>model</w:delText>
        </w:r>
      </w:del>
      <w:r w:rsidR="00B07E07">
        <w:rPr>
          <w:rStyle w:val="fontstyle01"/>
          <w:sz w:val="24"/>
          <w:szCs w:val="24"/>
        </w:rPr>
        <w:t xml:space="preserve"> </w:t>
      </w:r>
      <w:ins w:id="44" w:author="Xu Xiaodong" w:date="2018-11-02T00:33:00Z">
        <w:r w:rsidR="00E30118">
          <w:rPr>
            <w:rStyle w:val="fontstyle01"/>
            <w:sz w:val="24"/>
            <w:szCs w:val="24"/>
          </w:rPr>
          <w:t xml:space="preserve">The </w:t>
        </w:r>
      </w:ins>
      <w:r w:rsidR="00B07E07">
        <w:rPr>
          <w:rStyle w:val="fontstyle01"/>
          <w:sz w:val="24"/>
          <w:szCs w:val="24"/>
        </w:rPr>
        <w:t>user mobility</w:t>
      </w:r>
      <w:ins w:id="45" w:author="Xu Xiaodong" w:date="2018-11-02T00:33:00Z">
        <w:r w:rsidR="00E30118">
          <w:rPr>
            <w:rStyle w:val="fontstyle01"/>
            <w:sz w:val="24"/>
            <w:szCs w:val="24"/>
          </w:rPr>
          <w:t xml:space="preserve"> is modeled</w:t>
        </w:r>
      </w:ins>
      <w:r w:rsidR="00B07E07">
        <w:rPr>
          <w:rStyle w:val="fontstyle01"/>
          <w:sz w:val="24"/>
          <w:szCs w:val="24"/>
        </w:rPr>
        <w:t xml:space="preserve"> as Markov chain and </w:t>
      </w:r>
      <w:del w:id="46" w:author="Xu Xiaodong" w:date="2018-11-02T00:34:00Z">
        <w:r w:rsidR="001F5BED" w:rsidDel="00E30118">
          <w:rPr>
            <w:rStyle w:val="fontstyle01"/>
            <w:sz w:val="24"/>
            <w:szCs w:val="24"/>
          </w:rPr>
          <w:delText xml:space="preserve">put for forward </w:delText>
        </w:r>
      </w:del>
      <w:r w:rsidR="001F5BED">
        <w:rPr>
          <w:rStyle w:val="fontstyle01"/>
          <w:sz w:val="24"/>
          <w:szCs w:val="24"/>
        </w:rPr>
        <w:t xml:space="preserve">a distributed caching paradigm </w:t>
      </w:r>
      <w:ins w:id="47" w:author="Xu Xiaodong" w:date="2018-11-02T00:34:00Z">
        <w:r w:rsidR="00E30118">
          <w:rPr>
            <w:rStyle w:val="fontstyle01"/>
            <w:sz w:val="24"/>
            <w:szCs w:val="24"/>
          </w:rPr>
          <w:t xml:space="preserve">is proposed </w:t>
        </w:r>
      </w:ins>
      <w:r w:rsidR="00156374" w:rsidRPr="00156374">
        <w:rPr>
          <w:rStyle w:val="fontstyle01"/>
          <w:sz w:val="24"/>
          <w:szCs w:val="24"/>
        </w:rPr>
        <w:t>in a two-tier heterogeneous network</w:t>
      </w:r>
      <w:r w:rsidR="00E96A47">
        <w:rPr>
          <w:rStyle w:val="fontstyle01"/>
          <w:sz w:val="24"/>
          <w:szCs w:val="24"/>
        </w:rPr>
        <w:t xml:space="preserve"> </w:t>
      </w:r>
      <w:r w:rsidR="003160DF">
        <w:rPr>
          <w:rStyle w:val="fontstyle01"/>
          <w:sz w:val="24"/>
          <w:szCs w:val="24"/>
        </w:rPr>
        <w:t xml:space="preserve">with the aim of </w:t>
      </w:r>
      <w:r w:rsidR="00E96A47">
        <w:rPr>
          <w:rStyle w:val="fontstyle01"/>
          <w:sz w:val="24"/>
          <w:szCs w:val="24"/>
        </w:rPr>
        <w:t>minimizing</w:t>
      </w:r>
      <w:r w:rsidR="00156374" w:rsidRPr="00156374">
        <w:rPr>
          <w:rStyle w:val="fontstyle01"/>
          <w:sz w:val="24"/>
          <w:szCs w:val="24"/>
        </w:rPr>
        <w:t xml:space="preserve"> </w:t>
      </w:r>
      <w:r w:rsidR="003160DF">
        <w:rPr>
          <w:rStyle w:val="fontstyle01"/>
          <w:sz w:val="24"/>
          <w:szCs w:val="24"/>
        </w:rPr>
        <w:t>the content fetching from MBS</w:t>
      </w:r>
      <w:ins w:id="48" w:author="Xu Xiaodong" w:date="2018-11-02T00:34:00Z">
        <w:r w:rsidR="00E30118">
          <w:rPr>
            <w:rStyle w:val="fontstyle01"/>
            <w:sz w:val="24"/>
            <w:szCs w:val="24"/>
          </w:rPr>
          <w:t xml:space="preserve"> [10]</w:t>
        </w:r>
      </w:ins>
      <w:r w:rsidR="00B07E07">
        <w:rPr>
          <w:rStyle w:val="fontstyle01"/>
          <w:sz w:val="24"/>
          <w:szCs w:val="24"/>
        </w:rPr>
        <w:t>.</w:t>
      </w:r>
    </w:p>
    <w:p w14:paraId="3A6F13A8" w14:textId="3BC3B374" w:rsidR="00CE4958" w:rsidRDefault="00C328B7" w:rsidP="00807735">
      <w:pPr>
        <w:ind w:firstLine="420"/>
        <w:rPr>
          <w:rStyle w:val="fontstyle01"/>
          <w:rFonts w:hint="eastAsia"/>
          <w:sz w:val="24"/>
          <w:szCs w:val="24"/>
        </w:rPr>
      </w:pPr>
      <w:r>
        <w:rPr>
          <w:rStyle w:val="fontstyle01"/>
          <w:sz w:val="24"/>
          <w:szCs w:val="24"/>
        </w:rPr>
        <w:lastRenderedPageBreak/>
        <w:t>Alt</w:t>
      </w:r>
      <w:r w:rsidR="00CE4958" w:rsidRPr="00CE4958">
        <w:rPr>
          <w:rStyle w:val="fontstyle01"/>
          <w:sz w:val="24"/>
          <w:szCs w:val="24"/>
        </w:rPr>
        <w:t>hough these works have taken user mobility into consideration,</w:t>
      </w:r>
      <w:r w:rsidR="00AA2844">
        <w:rPr>
          <w:rStyle w:val="fontstyle01"/>
          <w:sz w:val="24"/>
          <w:szCs w:val="24"/>
        </w:rPr>
        <w:t xml:space="preserve"> </w:t>
      </w:r>
      <w:r w:rsidR="00AA6391">
        <w:rPr>
          <w:rStyle w:val="fontstyle01"/>
          <w:sz w:val="24"/>
          <w:szCs w:val="24"/>
        </w:rPr>
        <w:t xml:space="preserve">they all consider a </w:t>
      </w:r>
      <w:bookmarkStart w:id="49" w:name="OLE_LINK9"/>
      <w:r w:rsidR="00AA6391">
        <w:rPr>
          <w:rStyle w:val="fontstyle01"/>
          <w:sz w:val="24"/>
          <w:szCs w:val="24"/>
        </w:rPr>
        <w:t>static</w:t>
      </w:r>
      <w:bookmarkEnd w:id="49"/>
      <w:r w:rsidR="00AA6391">
        <w:rPr>
          <w:rStyle w:val="fontstyle01"/>
          <w:sz w:val="24"/>
          <w:szCs w:val="24"/>
        </w:rPr>
        <w:t xml:space="preserve"> global </w:t>
      </w:r>
      <w:r w:rsidR="0052415C">
        <w:rPr>
          <w:rStyle w:val="fontstyle01"/>
          <w:sz w:val="24"/>
          <w:szCs w:val="24"/>
        </w:rPr>
        <w:t xml:space="preserve">file </w:t>
      </w:r>
      <w:r w:rsidR="00AA6391">
        <w:rPr>
          <w:rStyle w:val="fontstyle01"/>
          <w:sz w:val="24"/>
          <w:szCs w:val="24"/>
        </w:rPr>
        <w:t xml:space="preserve">popularity </w:t>
      </w:r>
      <w:r w:rsidR="0055016F">
        <w:rPr>
          <w:rStyle w:val="fontstyle01"/>
          <w:sz w:val="24"/>
          <w:szCs w:val="24"/>
        </w:rPr>
        <w:t xml:space="preserve">among all the </w:t>
      </w:r>
      <w:r w:rsidR="002B2113">
        <w:rPr>
          <w:rStyle w:val="fontstyle01"/>
          <w:sz w:val="24"/>
          <w:szCs w:val="24"/>
        </w:rPr>
        <w:t>S</w:t>
      </w:r>
      <w:r w:rsidR="002D5A78">
        <w:rPr>
          <w:rStyle w:val="fontstyle01"/>
          <w:sz w:val="24"/>
          <w:szCs w:val="24"/>
        </w:rPr>
        <w:t>BSs.</w:t>
      </w:r>
      <w:r w:rsidR="00DA3D8A">
        <w:rPr>
          <w:rStyle w:val="fontstyle01"/>
          <w:sz w:val="24"/>
          <w:szCs w:val="24"/>
        </w:rPr>
        <w:t xml:space="preserve"> </w:t>
      </w:r>
      <w:r w:rsidR="002D5A78">
        <w:rPr>
          <w:rStyle w:val="fontstyle01"/>
          <w:sz w:val="24"/>
          <w:szCs w:val="24"/>
        </w:rPr>
        <w:t>T</w:t>
      </w:r>
      <w:r w:rsidR="00807735">
        <w:rPr>
          <w:rStyle w:val="fontstyle01"/>
          <w:sz w:val="24"/>
          <w:szCs w:val="24"/>
        </w:rPr>
        <w:t xml:space="preserve">he effect of </w:t>
      </w:r>
      <w:r w:rsidR="00AF0C7F">
        <w:rPr>
          <w:rStyle w:val="fontstyle01"/>
          <w:sz w:val="24"/>
          <w:szCs w:val="24"/>
        </w:rPr>
        <w:t>mob</w:t>
      </w:r>
      <w:r w:rsidR="00807735">
        <w:rPr>
          <w:rStyle w:val="fontstyle01"/>
          <w:sz w:val="24"/>
          <w:szCs w:val="24"/>
        </w:rPr>
        <w:t>ility on</w:t>
      </w:r>
      <w:r w:rsidR="00AF0C7F">
        <w:rPr>
          <w:rStyle w:val="fontstyle01"/>
          <w:sz w:val="24"/>
          <w:szCs w:val="24"/>
        </w:rPr>
        <w:t xml:space="preserve"> content popularity at different </w:t>
      </w:r>
      <w:r w:rsidR="00EB2E73">
        <w:rPr>
          <w:rStyle w:val="fontstyle01"/>
          <w:sz w:val="24"/>
          <w:szCs w:val="24"/>
        </w:rPr>
        <w:t>S</w:t>
      </w:r>
      <w:r w:rsidR="00AF0C7F">
        <w:rPr>
          <w:rStyle w:val="fontstyle01"/>
          <w:sz w:val="24"/>
          <w:szCs w:val="24"/>
        </w:rPr>
        <w:t>BSs a</w:t>
      </w:r>
      <w:r w:rsidR="00807735">
        <w:rPr>
          <w:rStyle w:val="fontstyle01"/>
          <w:sz w:val="24"/>
          <w:szCs w:val="24"/>
        </w:rPr>
        <w:t>re not well investigated. I</w:t>
      </w:r>
      <w:r w:rsidR="00EF099C">
        <w:rPr>
          <w:rStyle w:val="fontstyle01"/>
          <w:sz w:val="24"/>
          <w:szCs w:val="24"/>
        </w:rPr>
        <w:t xml:space="preserve">n a real system, </w:t>
      </w:r>
      <w:r w:rsidR="002B2113">
        <w:rPr>
          <w:rStyle w:val="fontstyle01"/>
          <w:sz w:val="24"/>
          <w:szCs w:val="24"/>
        </w:rPr>
        <w:t>S</w:t>
      </w:r>
      <w:r w:rsidR="00A77C2F" w:rsidRPr="00A77C2F">
        <w:rPr>
          <w:rStyle w:val="fontstyle01"/>
          <w:sz w:val="24"/>
          <w:szCs w:val="24"/>
        </w:rPr>
        <w:t>BSs covering different areas generally have different file popularity</w:t>
      </w:r>
      <w:r w:rsidR="00A77C2F">
        <w:rPr>
          <w:rStyle w:val="fontstyle01"/>
          <w:sz w:val="24"/>
          <w:szCs w:val="24"/>
        </w:rPr>
        <w:t xml:space="preserve">, </w:t>
      </w:r>
      <w:r w:rsidR="00F91710">
        <w:rPr>
          <w:rStyle w:val="fontstyle01"/>
          <w:sz w:val="24"/>
          <w:szCs w:val="24"/>
        </w:rPr>
        <w:t xml:space="preserve">considering the global popularity is not </w:t>
      </w:r>
      <w:del w:id="50" w:author="Xu Xiaodong" w:date="2018-11-02T00:34:00Z">
        <w:r w:rsidR="00F91710" w:rsidDel="00D55DAA">
          <w:rPr>
            <w:rStyle w:val="fontstyle01"/>
            <w:sz w:val="24"/>
            <w:szCs w:val="24"/>
          </w:rPr>
          <w:delText>siutable</w:delText>
        </w:r>
      </w:del>
      <w:ins w:id="51" w:author="Xu Xiaodong" w:date="2018-11-02T00:34:00Z">
        <w:r w:rsidR="00D55DAA">
          <w:rPr>
            <w:rStyle w:val="fontstyle01"/>
            <w:sz w:val="24"/>
            <w:szCs w:val="24"/>
          </w:rPr>
          <w:t>suitable</w:t>
        </w:r>
      </w:ins>
      <w:r w:rsidR="00F91710">
        <w:rPr>
          <w:rStyle w:val="fontstyle01"/>
          <w:sz w:val="24"/>
          <w:szCs w:val="24"/>
        </w:rPr>
        <w:t xml:space="preserve">. Moreover, </w:t>
      </w:r>
      <w:r w:rsidR="00385308">
        <w:rPr>
          <w:rStyle w:val="fontstyle01"/>
          <w:sz w:val="24"/>
          <w:szCs w:val="24"/>
        </w:rPr>
        <w:t xml:space="preserve">file popularity of neighboring SBS will affect each other, because </w:t>
      </w:r>
      <w:r w:rsidR="00F91710">
        <w:rPr>
          <w:rStyle w:val="fontstyle01"/>
          <w:sz w:val="24"/>
          <w:szCs w:val="24"/>
        </w:rPr>
        <w:t xml:space="preserve">moving user may request the same file again in another SBS if he fails to complete </w:t>
      </w:r>
      <w:r w:rsidR="00EB2E73">
        <w:rPr>
          <w:rStyle w:val="fontstyle01"/>
          <w:sz w:val="24"/>
          <w:szCs w:val="24"/>
        </w:rPr>
        <w:t xml:space="preserve">the download in </w:t>
      </w:r>
      <w:del w:id="52" w:author="Xu Xiaodong" w:date="2018-11-02T00:34:00Z">
        <w:r w:rsidR="00EB2E73" w:rsidDel="00134A57">
          <w:rPr>
            <w:rStyle w:val="fontstyle01"/>
            <w:sz w:val="24"/>
            <w:szCs w:val="24"/>
          </w:rPr>
          <w:delText xml:space="preserve">the </w:delText>
        </w:r>
      </w:del>
      <w:r w:rsidR="00EB2E73">
        <w:rPr>
          <w:rStyle w:val="fontstyle01"/>
          <w:sz w:val="24"/>
          <w:szCs w:val="24"/>
        </w:rPr>
        <w:t>current SBS.</w:t>
      </w:r>
      <w:r w:rsidR="00B60DBC">
        <w:rPr>
          <w:rStyle w:val="fontstyle01"/>
          <w:sz w:val="24"/>
          <w:szCs w:val="24"/>
        </w:rPr>
        <w:t xml:space="preserve"> </w:t>
      </w:r>
    </w:p>
    <w:p w14:paraId="5251F4D6" w14:textId="3AD3EDE5" w:rsidR="006873E9" w:rsidRDefault="00255D87" w:rsidP="002D5A78">
      <w:pPr>
        <w:ind w:firstLine="420"/>
        <w:rPr>
          <w:rStyle w:val="fontstyle01"/>
          <w:rFonts w:hint="eastAsia"/>
          <w:sz w:val="24"/>
          <w:szCs w:val="24"/>
        </w:rPr>
      </w:pPr>
      <w:r>
        <w:rPr>
          <w:rStyle w:val="fontstyle01"/>
          <w:rFonts w:hint="eastAsia"/>
          <w:sz w:val="24"/>
          <w:szCs w:val="24"/>
        </w:rPr>
        <w:t>I</w:t>
      </w:r>
      <w:r>
        <w:rPr>
          <w:rStyle w:val="fontstyle01"/>
          <w:sz w:val="24"/>
          <w:szCs w:val="24"/>
        </w:rPr>
        <w:t xml:space="preserve">n this paper, we propose a mobility-aware coordinate </w:t>
      </w:r>
      <w:del w:id="53" w:author="Xu Xiaodong" w:date="2018-11-02T00:34:00Z">
        <w:r w:rsidDel="00134A57">
          <w:rPr>
            <w:rStyle w:val="fontstyle01"/>
            <w:sz w:val="24"/>
            <w:szCs w:val="24"/>
          </w:rPr>
          <w:delText>proavtive</w:delText>
        </w:r>
      </w:del>
      <w:ins w:id="54" w:author="Xu Xiaodong" w:date="2018-11-02T00:34:00Z">
        <w:r w:rsidR="00134A57">
          <w:rPr>
            <w:rStyle w:val="fontstyle01"/>
            <w:sz w:val="24"/>
            <w:szCs w:val="24"/>
          </w:rPr>
          <w:t>proactive</w:t>
        </w:r>
      </w:ins>
      <w:r>
        <w:rPr>
          <w:rStyle w:val="fontstyle01"/>
          <w:sz w:val="24"/>
          <w:szCs w:val="24"/>
        </w:rPr>
        <w:t xml:space="preserve"> caching </w:t>
      </w:r>
      <w:bookmarkStart w:id="55" w:name="OLE_LINK10"/>
      <w:bookmarkStart w:id="56" w:name="OLE_LINK11"/>
      <w:r>
        <w:rPr>
          <w:rStyle w:val="fontstyle01"/>
          <w:sz w:val="24"/>
          <w:szCs w:val="24"/>
        </w:rPr>
        <w:t>strategy</w:t>
      </w:r>
      <w:bookmarkEnd w:id="55"/>
      <w:bookmarkEnd w:id="56"/>
      <w:r>
        <w:rPr>
          <w:rStyle w:val="fontstyle01"/>
          <w:sz w:val="24"/>
          <w:szCs w:val="24"/>
        </w:rPr>
        <w:t xml:space="preserve">. </w:t>
      </w:r>
      <w:r w:rsidR="002D5A78">
        <w:rPr>
          <w:rStyle w:val="fontstyle01"/>
          <w:sz w:val="24"/>
          <w:szCs w:val="24"/>
        </w:rPr>
        <w:t>Taking advantages of heterogeneous small cell network</w:t>
      </w:r>
      <w:r>
        <w:rPr>
          <w:rStyle w:val="fontstyle01"/>
          <w:sz w:val="24"/>
          <w:szCs w:val="24"/>
        </w:rPr>
        <w:t xml:space="preserve"> architecture, b</w:t>
      </w:r>
      <w:r w:rsidRPr="00255D87">
        <w:rPr>
          <w:rStyle w:val="fontstyle01"/>
          <w:sz w:val="24"/>
          <w:szCs w:val="24"/>
        </w:rPr>
        <w:t>oth MBS a</w:t>
      </w:r>
      <w:r w:rsidR="006B68EA">
        <w:rPr>
          <w:rStyle w:val="fontstyle01"/>
          <w:sz w:val="24"/>
          <w:szCs w:val="24"/>
        </w:rPr>
        <w:t xml:space="preserve">nd SBS </w:t>
      </w:r>
      <w:del w:id="57" w:author="Xu Xiaodong" w:date="2018-11-02T00:36:00Z">
        <w:r w:rsidR="006B68EA" w:rsidDel="006206E0">
          <w:rPr>
            <w:rStyle w:val="fontstyle01"/>
            <w:sz w:val="24"/>
            <w:szCs w:val="24"/>
          </w:rPr>
          <w:delText xml:space="preserve">are </w:delText>
        </w:r>
      </w:del>
      <w:ins w:id="58" w:author="Xu Xiaodong" w:date="2018-11-02T00:36:00Z">
        <w:r w:rsidR="006206E0">
          <w:rPr>
            <w:rStyle w:val="fontstyle01"/>
            <w:sz w:val="24"/>
            <w:szCs w:val="24"/>
          </w:rPr>
          <w:t>can be</w:t>
        </w:r>
        <w:r w:rsidR="006206E0">
          <w:rPr>
            <w:rStyle w:val="fontstyle01"/>
            <w:sz w:val="24"/>
            <w:szCs w:val="24"/>
          </w:rPr>
          <w:t xml:space="preserve"> </w:t>
        </w:r>
      </w:ins>
      <w:r w:rsidR="006B68EA">
        <w:rPr>
          <w:rStyle w:val="fontstyle01"/>
          <w:sz w:val="24"/>
          <w:szCs w:val="24"/>
        </w:rPr>
        <w:t xml:space="preserve">equipped with cache and files can be </w:t>
      </w:r>
      <w:del w:id="59" w:author="Xu Xiaodong" w:date="2018-11-02T00:34:00Z">
        <w:r w:rsidR="006B68EA" w:rsidDel="00134A57">
          <w:rPr>
            <w:rStyle w:val="fontstyle01"/>
            <w:sz w:val="24"/>
            <w:szCs w:val="24"/>
          </w:rPr>
          <w:delText>deliverd</w:delText>
        </w:r>
      </w:del>
      <w:ins w:id="60" w:author="Xu Xiaodong" w:date="2018-11-02T00:34:00Z">
        <w:r w:rsidR="00134A57">
          <w:rPr>
            <w:rStyle w:val="fontstyle01"/>
            <w:sz w:val="24"/>
            <w:szCs w:val="24"/>
          </w:rPr>
          <w:t>delivere</w:t>
        </w:r>
        <w:r w:rsidR="00134A57">
          <w:rPr>
            <w:rStyle w:val="fontstyle01"/>
            <w:rFonts w:hint="eastAsia"/>
            <w:sz w:val="24"/>
            <w:szCs w:val="24"/>
          </w:rPr>
          <w:t>d</w:t>
        </w:r>
      </w:ins>
      <w:r w:rsidRPr="00255D87">
        <w:rPr>
          <w:rStyle w:val="fontstyle01"/>
          <w:sz w:val="24"/>
          <w:szCs w:val="24"/>
        </w:rPr>
        <w:t xml:space="preserve"> between them</w:t>
      </w:r>
      <w:r w:rsidR="006B68EA">
        <w:rPr>
          <w:rStyle w:val="fontstyle01"/>
          <w:sz w:val="24"/>
          <w:szCs w:val="24"/>
        </w:rPr>
        <w:t>.</w:t>
      </w:r>
      <w:r w:rsidRPr="00255D87">
        <w:rPr>
          <w:rStyle w:val="fontstyle01"/>
          <w:sz w:val="24"/>
          <w:szCs w:val="24"/>
        </w:rPr>
        <w:t xml:space="preserve"> </w:t>
      </w:r>
      <w:r w:rsidR="002D5A78">
        <w:rPr>
          <w:rStyle w:val="fontstyle01"/>
          <w:sz w:val="24"/>
          <w:szCs w:val="24"/>
        </w:rPr>
        <w:t xml:space="preserve">In order to </w:t>
      </w:r>
      <w:r w:rsidR="002D5A78" w:rsidRPr="002D5A78">
        <w:rPr>
          <w:rStyle w:val="fontstyle01"/>
          <w:sz w:val="24"/>
          <w:szCs w:val="24"/>
        </w:rPr>
        <w:t>measure the data rate and transmission delay of the user request file together</w:t>
      </w:r>
      <w:r w:rsidR="00B60DBC">
        <w:rPr>
          <w:rStyle w:val="fontstyle01"/>
          <w:sz w:val="24"/>
          <w:szCs w:val="24"/>
        </w:rPr>
        <w:t>, we adopt the effective capacity criterion.</w:t>
      </w:r>
      <w:r w:rsidR="00B60DBC" w:rsidRPr="0040128F">
        <w:rPr>
          <w:rStyle w:val="fontstyle01"/>
          <w:sz w:val="24"/>
          <w:szCs w:val="24"/>
          <w:rPrChange w:id="61" w:author="Xu Xiaodong" w:date="2018-11-02T00:36:00Z">
            <w:rPr/>
          </w:rPrChange>
        </w:rPr>
        <w:t xml:space="preserve"> </w:t>
      </w:r>
      <w:ins w:id="62" w:author="Xu Xiaodong" w:date="2018-11-02T00:36:00Z">
        <w:r w:rsidR="0040128F" w:rsidRPr="0040128F">
          <w:rPr>
            <w:rStyle w:val="fontstyle01"/>
            <w:sz w:val="24"/>
            <w:szCs w:val="24"/>
            <w:rPrChange w:id="63" w:author="Xu Xiaodong" w:date="2018-11-02T00:36:00Z">
              <w:rPr/>
            </w:rPrChange>
          </w:rPr>
          <w:t xml:space="preserve">The </w:t>
        </w:r>
      </w:ins>
      <w:del w:id="64" w:author="Xu Xiaodong" w:date="2018-11-02T00:36:00Z">
        <w:r w:rsidR="00B60DBC" w:rsidRPr="00B60DBC" w:rsidDel="0040128F">
          <w:rPr>
            <w:rStyle w:val="fontstyle01"/>
            <w:sz w:val="24"/>
            <w:szCs w:val="24"/>
          </w:rPr>
          <w:delText>E</w:delText>
        </w:r>
      </w:del>
      <w:ins w:id="65" w:author="Xu Xiaodong" w:date="2018-11-02T00:36:00Z">
        <w:r w:rsidR="0040128F">
          <w:rPr>
            <w:rStyle w:val="fontstyle01"/>
            <w:sz w:val="24"/>
            <w:szCs w:val="24"/>
          </w:rPr>
          <w:t>e</w:t>
        </w:r>
      </w:ins>
      <w:r w:rsidR="00B60DBC" w:rsidRPr="00B60DBC">
        <w:rPr>
          <w:rStyle w:val="fontstyle01"/>
          <w:sz w:val="24"/>
          <w:szCs w:val="24"/>
        </w:rPr>
        <w:t xml:space="preserve">ffective capacity is </w:t>
      </w:r>
      <w:del w:id="66" w:author="Xu Xiaodong" w:date="2018-11-02T00:37:00Z">
        <w:r w:rsidR="00B60DBC" w:rsidRPr="00B60DBC" w:rsidDel="00B57831">
          <w:rPr>
            <w:rStyle w:val="fontstyle01"/>
            <w:sz w:val="24"/>
            <w:szCs w:val="24"/>
          </w:rPr>
          <w:delText>proposed to form channel model in link layer</w:delText>
        </w:r>
      </w:del>
      <w:ins w:id="67" w:author="Xu Xiaodong" w:date="2018-11-02T00:37:00Z">
        <w:r w:rsidR="00B57831">
          <w:rPr>
            <w:rStyle w:val="fontstyle01"/>
            <w:sz w:val="24"/>
            <w:szCs w:val="24"/>
          </w:rPr>
          <w:t>applied</w:t>
        </w:r>
      </w:ins>
      <w:r w:rsidR="00B60DBC" w:rsidRPr="00B60DBC">
        <w:rPr>
          <w:rStyle w:val="fontstyle01"/>
          <w:sz w:val="24"/>
          <w:szCs w:val="24"/>
        </w:rPr>
        <w:t xml:space="preserve"> to calculate the data rate for a specific user with the impact of </w:t>
      </w:r>
      <w:r w:rsidR="00885DA9">
        <w:rPr>
          <w:rStyle w:val="fontstyle01"/>
          <w:sz w:val="24"/>
          <w:szCs w:val="24"/>
        </w:rPr>
        <w:t>transmission delay</w:t>
      </w:r>
      <w:r w:rsidR="00B60DBC" w:rsidRPr="00B60DBC">
        <w:rPr>
          <w:rStyle w:val="fontstyle01"/>
          <w:sz w:val="24"/>
          <w:szCs w:val="24"/>
        </w:rPr>
        <w:t>.</w:t>
      </w:r>
    </w:p>
    <w:p w14:paraId="2D2AA9A8" w14:textId="77777777" w:rsidR="006873E9" w:rsidRDefault="006873E9" w:rsidP="00930106">
      <w:pPr>
        <w:ind w:leftChars="50" w:left="105" w:firstLine="315"/>
        <w:rPr>
          <w:rStyle w:val="fontstyle01"/>
          <w:rFonts w:hint="eastAsia"/>
          <w:sz w:val="24"/>
          <w:szCs w:val="24"/>
        </w:rPr>
      </w:pPr>
      <w:r>
        <w:rPr>
          <w:rStyle w:val="fontstyle01"/>
          <w:rFonts w:hint="eastAsia"/>
          <w:sz w:val="24"/>
          <w:szCs w:val="24"/>
        </w:rPr>
        <w:t>T</w:t>
      </w:r>
      <w:r>
        <w:rPr>
          <w:rStyle w:val="fontstyle01"/>
          <w:sz w:val="24"/>
          <w:szCs w:val="24"/>
        </w:rPr>
        <w:t>he contribut</w:t>
      </w:r>
      <w:r w:rsidR="00EF099C">
        <w:rPr>
          <w:rStyle w:val="fontstyle01"/>
          <w:sz w:val="24"/>
          <w:szCs w:val="24"/>
        </w:rPr>
        <w:t>i</w:t>
      </w:r>
      <w:r>
        <w:rPr>
          <w:rStyle w:val="fontstyle01"/>
          <w:sz w:val="24"/>
          <w:szCs w:val="24"/>
        </w:rPr>
        <w:t>ons of this paper include:</w:t>
      </w:r>
    </w:p>
    <w:p w14:paraId="58BB6BCB" w14:textId="77777777" w:rsidR="006873E9" w:rsidRDefault="006873E9" w:rsidP="00930106">
      <w:pPr>
        <w:ind w:leftChars="50" w:left="105" w:firstLine="315"/>
        <w:rPr>
          <w:rStyle w:val="fontstyle01"/>
          <w:rFonts w:hint="eastAsia"/>
          <w:sz w:val="24"/>
          <w:szCs w:val="24"/>
        </w:rPr>
      </w:pPr>
      <w:r>
        <w:rPr>
          <w:rStyle w:val="fontstyle01"/>
          <w:sz w:val="24"/>
          <w:szCs w:val="24"/>
        </w:rPr>
        <w:t>1)</w:t>
      </w:r>
    </w:p>
    <w:p w14:paraId="29233BD1" w14:textId="77777777" w:rsidR="006873E9" w:rsidRDefault="006873E9" w:rsidP="00930106">
      <w:pPr>
        <w:ind w:leftChars="50" w:left="105" w:firstLine="315"/>
        <w:rPr>
          <w:ins w:id="68" w:author="Xu Xiaodong" w:date="2018-11-02T00:38:00Z"/>
          <w:rStyle w:val="fontstyle01"/>
          <w:sz w:val="24"/>
          <w:szCs w:val="24"/>
        </w:rPr>
      </w:pPr>
      <w:r>
        <w:rPr>
          <w:rStyle w:val="fontstyle01"/>
          <w:sz w:val="24"/>
          <w:szCs w:val="24"/>
        </w:rPr>
        <w:t>2)</w:t>
      </w:r>
    </w:p>
    <w:p w14:paraId="35896E46" w14:textId="0F817997" w:rsidR="00CE76ED" w:rsidRPr="00CE4958" w:rsidRDefault="00CE76ED" w:rsidP="00930106">
      <w:pPr>
        <w:ind w:leftChars="50" w:left="105" w:firstLine="315"/>
        <w:rPr>
          <w:rStyle w:val="fontstyle01"/>
          <w:rFonts w:hint="eastAsia"/>
          <w:sz w:val="24"/>
          <w:szCs w:val="24"/>
        </w:rPr>
      </w:pPr>
      <w:ins w:id="69" w:author="Xu Xiaodong" w:date="2018-11-02T00:38:00Z">
        <w:r>
          <w:rPr>
            <w:rStyle w:val="fontstyle01"/>
            <w:sz w:val="24"/>
            <w:szCs w:val="24"/>
          </w:rPr>
          <w:t>3)</w:t>
        </w:r>
        <w:r>
          <w:rPr>
            <w:rStyle w:val="fontstyle01"/>
            <w:rFonts w:hint="eastAsia"/>
            <w:sz w:val="24"/>
            <w:szCs w:val="24"/>
          </w:rPr>
          <w:t>一般需要写三条，第一条写总的贡献，解决了什么大问题，比如解决了用户移动</w:t>
        </w:r>
      </w:ins>
      <w:ins w:id="70" w:author="Xu Xiaodong" w:date="2018-11-02T00:39:00Z">
        <w:r>
          <w:rPr>
            <w:rStyle w:val="fontstyle01"/>
            <w:rFonts w:hint="eastAsia"/>
            <w:sz w:val="24"/>
            <w:szCs w:val="24"/>
          </w:rPr>
          <w:t>性带来的问题等。第二条要细化一点，比如用</w:t>
        </w:r>
        <w:r>
          <w:rPr>
            <w:rStyle w:val="fontstyle01"/>
            <w:rFonts w:hint="eastAsia"/>
            <w:sz w:val="24"/>
            <w:szCs w:val="24"/>
          </w:rPr>
          <w:t>EC</w:t>
        </w:r>
        <w:r>
          <w:rPr>
            <w:rStyle w:val="fontstyle01"/>
            <w:rFonts w:hint="eastAsia"/>
            <w:sz w:val="24"/>
            <w:szCs w:val="24"/>
          </w:rPr>
          <w:t>来做建模，考虑了多种因素。第三条和第二条相仿，是说另外一个</w:t>
        </w:r>
      </w:ins>
      <w:ins w:id="71" w:author="Xu Xiaodong" w:date="2018-11-02T00:40:00Z">
        <w:r>
          <w:rPr>
            <w:rStyle w:val="fontstyle01"/>
            <w:rFonts w:hint="eastAsia"/>
            <w:sz w:val="24"/>
            <w:szCs w:val="24"/>
          </w:rPr>
          <w:t>创新点</w:t>
        </w:r>
        <w:r w:rsidR="005569F5">
          <w:rPr>
            <w:rStyle w:val="fontstyle01"/>
            <w:rFonts w:hint="eastAsia"/>
            <w:sz w:val="24"/>
            <w:szCs w:val="24"/>
          </w:rPr>
          <w:t>，或者是用的什么创新的方法，有什么效果等，这篇论文应该是</w:t>
        </w:r>
        <w:r w:rsidR="005569F5">
          <w:rPr>
            <w:rStyle w:val="fontstyle01"/>
            <w:rFonts w:hint="eastAsia"/>
            <w:sz w:val="24"/>
            <w:szCs w:val="24"/>
          </w:rPr>
          <w:t>GA</w:t>
        </w:r>
        <w:r w:rsidR="005569F5">
          <w:rPr>
            <w:rStyle w:val="fontstyle01"/>
            <w:rFonts w:hint="eastAsia"/>
            <w:sz w:val="24"/>
            <w:szCs w:val="24"/>
          </w:rPr>
          <w:t>。</w:t>
        </w:r>
      </w:ins>
    </w:p>
    <w:p w14:paraId="47BA7813" w14:textId="014DE06F" w:rsidR="00D04259" w:rsidRDefault="00D04259" w:rsidP="00930106">
      <w:pPr>
        <w:ind w:firstLine="420"/>
        <w:rPr>
          <w:rStyle w:val="fontstyle01"/>
          <w:rFonts w:hint="eastAsia"/>
          <w:sz w:val="24"/>
          <w:szCs w:val="24"/>
        </w:rPr>
      </w:pPr>
      <w:r w:rsidRPr="00D04259">
        <w:rPr>
          <w:rStyle w:val="fontstyle01"/>
          <w:sz w:val="24"/>
          <w:szCs w:val="24"/>
        </w:rPr>
        <w:t>The remainder of this paper is organized as follows. Section II describes the system mo</w:t>
      </w:r>
      <w:r w:rsidR="004E2335">
        <w:rPr>
          <w:rStyle w:val="fontstyle01"/>
          <w:sz w:val="24"/>
          <w:szCs w:val="24"/>
        </w:rPr>
        <w:t>del, including network model,</w:t>
      </w:r>
      <w:r w:rsidRPr="00D04259">
        <w:rPr>
          <w:rStyle w:val="fontstyle01"/>
          <w:sz w:val="24"/>
          <w:szCs w:val="24"/>
        </w:rPr>
        <w:t xml:space="preserve"> </w:t>
      </w:r>
      <w:r w:rsidR="00B80F50">
        <w:rPr>
          <w:rStyle w:val="fontstyle01"/>
          <w:sz w:val="24"/>
          <w:szCs w:val="24"/>
        </w:rPr>
        <w:t xml:space="preserve">file popularity model, </w:t>
      </w:r>
      <w:r w:rsidRPr="00D04259">
        <w:rPr>
          <w:rStyle w:val="fontstyle01"/>
          <w:sz w:val="24"/>
          <w:szCs w:val="24"/>
        </w:rPr>
        <w:t>mobility model</w:t>
      </w:r>
      <w:r w:rsidR="003A4D51">
        <w:rPr>
          <w:rStyle w:val="fontstyle01"/>
          <w:sz w:val="24"/>
          <w:szCs w:val="24"/>
        </w:rPr>
        <w:t xml:space="preserve"> and</w:t>
      </w:r>
      <w:r w:rsidR="00B80F50">
        <w:rPr>
          <w:rStyle w:val="fontstyle01"/>
          <w:sz w:val="24"/>
          <w:szCs w:val="24"/>
        </w:rPr>
        <w:t xml:space="preserve"> transmission delay model</w:t>
      </w:r>
      <w:r w:rsidRPr="00D04259">
        <w:rPr>
          <w:rStyle w:val="fontstyle01"/>
          <w:sz w:val="24"/>
          <w:szCs w:val="24"/>
        </w:rPr>
        <w:t xml:space="preserve">. In Section III, we introduce the proposed mobility-aware </w:t>
      </w:r>
      <w:r w:rsidR="008A667D">
        <w:rPr>
          <w:rStyle w:val="fontstyle01"/>
          <w:sz w:val="24"/>
          <w:szCs w:val="24"/>
        </w:rPr>
        <w:t xml:space="preserve">coordinate </w:t>
      </w:r>
      <w:del w:id="72" w:author="Xu Xiaodong" w:date="2018-11-02T00:41:00Z">
        <w:r w:rsidR="008A667D" w:rsidDel="00B36F5C">
          <w:rPr>
            <w:rStyle w:val="fontstyle01"/>
            <w:sz w:val="24"/>
            <w:szCs w:val="24"/>
          </w:rPr>
          <w:delText>proavite</w:delText>
        </w:r>
      </w:del>
      <w:ins w:id="73" w:author="Xu Xiaodong" w:date="2018-11-02T00:41:00Z">
        <w:r w:rsidR="00B36F5C">
          <w:rPr>
            <w:rStyle w:val="fontstyle01"/>
            <w:sz w:val="24"/>
            <w:szCs w:val="24"/>
          </w:rPr>
          <w:t>proactive</w:t>
        </w:r>
      </w:ins>
      <w:r w:rsidR="008A667D">
        <w:rPr>
          <w:rStyle w:val="fontstyle01"/>
          <w:sz w:val="24"/>
          <w:szCs w:val="24"/>
        </w:rPr>
        <w:t xml:space="preserve"> </w:t>
      </w:r>
      <w:r w:rsidRPr="00D04259">
        <w:rPr>
          <w:rStyle w:val="fontstyle01"/>
          <w:sz w:val="24"/>
          <w:szCs w:val="24"/>
        </w:rPr>
        <w:t xml:space="preserve">caching </w:t>
      </w:r>
      <w:r w:rsidR="008A667D">
        <w:rPr>
          <w:rStyle w:val="fontstyle01"/>
          <w:sz w:val="24"/>
          <w:szCs w:val="24"/>
        </w:rPr>
        <w:t>strategy</w:t>
      </w:r>
      <w:r w:rsidRPr="00D04259">
        <w:rPr>
          <w:rStyle w:val="fontstyle01"/>
          <w:sz w:val="24"/>
          <w:szCs w:val="24"/>
        </w:rPr>
        <w:t xml:space="preserve"> and</w:t>
      </w:r>
      <w:r w:rsidR="008A667D">
        <w:rPr>
          <w:rStyle w:val="fontstyle01"/>
          <w:sz w:val="24"/>
          <w:szCs w:val="24"/>
        </w:rPr>
        <w:t xml:space="preserve"> </w:t>
      </w:r>
      <w:del w:id="74" w:author="Xu Xiaodong" w:date="2018-11-02T00:41:00Z">
        <w:r w:rsidR="008A667D" w:rsidDel="00B36F5C">
          <w:rPr>
            <w:rStyle w:val="fontstyle01"/>
            <w:sz w:val="24"/>
            <w:szCs w:val="24"/>
          </w:rPr>
          <w:delText>fromulate</w:delText>
        </w:r>
      </w:del>
      <w:ins w:id="75" w:author="Xu Xiaodong" w:date="2018-11-02T00:41:00Z">
        <w:r w:rsidR="00B36F5C">
          <w:rPr>
            <w:rStyle w:val="fontstyle01"/>
            <w:sz w:val="24"/>
            <w:szCs w:val="24"/>
          </w:rPr>
          <w:t>formulate</w:t>
        </w:r>
      </w:ins>
      <w:r w:rsidR="008A667D">
        <w:rPr>
          <w:rStyle w:val="fontstyle01"/>
          <w:sz w:val="24"/>
          <w:szCs w:val="24"/>
        </w:rPr>
        <w:t xml:space="preserve"> the cache placement problem as an optimization problem.</w:t>
      </w:r>
      <w:r w:rsidRPr="00D04259">
        <w:rPr>
          <w:rStyle w:val="fontstyle01"/>
          <w:sz w:val="24"/>
          <w:szCs w:val="24"/>
        </w:rPr>
        <w:t xml:space="preserve"> In Section IV, </w:t>
      </w:r>
      <w:r w:rsidR="008A667D">
        <w:rPr>
          <w:rStyle w:val="fontstyle01"/>
          <w:sz w:val="24"/>
          <w:szCs w:val="24"/>
        </w:rPr>
        <w:t>a genetic algorithm a adopted to solve the problem.</w:t>
      </w:r>
      <w:r w:rsidR="008A667D" w:rsidRPr="008A667D">
        <w:t xml:space="preserve"> </w:t>
      </w:r>
      <w:r w:rsidR="008A667D" w:rsidRPr="008A667D">
        <w:rPr>
          <w:rStyle w:val="fontstyle01"/>
          <w:sz w:val="24"/>
          <w:szCs w:val="24"/>
        </w:rPr>
        <w:t>In Section V, num</w:t>
      </w:r>
      <w:r w:rsidR="008A667D">
        <w:rPr>
          <w:rStyle w:val="fontstyle01"/>
          <w:sz w:val="24"/>
          <w:szCs w:val="24"/>
        </w:rPr>
        <w:t>erical results are illustrated</w:t>
      </w:r>
      <w:r w:rsidR="008A667D" w:rsidRPr="008A667D">
        <w:rPr>
          <w:rStyle w:val="fontstyle01"/>
          <w:sz w:val="24"/>
          <w:szCs w:val="24"/>
        </w:rPr>
        <w:t xml:space="preserve"> wi</w:t>
      </w:r>
      <w:r w:rsidR="008A667D">
        <w:rPr>
          <w:rStyle w:val="fontstyle01"/>
          <w:sz w:val="24"/>
          <w:szCs w:val="24"/>
        </w:rPr>
        <w:t>th performance comparisons between</w:t>
      </w:r>
      <w:r w:rsidR="008A667D" w:rsidRPr="008A667D">
        <w:rPr>
          <w:rStyle w:val="fontstyle01"/>
          <w:sz w:val="24"/>
          <w:szCs w:val="24"/>
        </w:rPr>
        <w:t xml:space="preserve"> </w:t>
      </w:r>
      <w:r w:rsidR="008A667D">
        <w:rPr>
          <w:rStyle w:val="fontstyle01"/>
          <w:sz w:val="24"/>
          <w:szCs w:val="24"/>
        </w:rPr>
        <w:t>MPC</w:t>
      </w:r>
      <w:r w:rsidR="008A667D" w:rsidRPr="008A667D">
        <w:rPr>
          <w:rStyle w:val="fontstyle01"/>
          <w:sz w:val="24"/>
          <w:szCs w:val="24"/>
        </w:rPr>
        <w:t>. Finally, conclusions are summarized in Section VI</w:t>
      </w:r>
    </w:p>
    <w:p w14:paraId="579D3EC0" w14:textId="77777777" w:rsidR="00665E50" w:rsidRPr="00C31F66" w:rsidRDefault="006E1E89" w:rsidP="00907F58">
      <w:pPr>
        <w:rPr>
          <w:rStyle w:val="fontstyle01"/>
          <w:rFonts w:hint="eastAsia"/>
          <w:b/>
          <w:sz w:val="28"/>
          <w:szCs w:val="24"/>
        </w:rPr>
      </w:pPr>
      <w:r w:rsidRPr="006E1E89">
        <w:rPr>
          <w:rStyle w:val="fontstyle01"/>
          <w:b/>
          <w:sz w:val="32"/>
          <w:szCs w:val="24"/>
        </w:rPr>
        <w:t>II</w:t>
      </w:r>
      <w:r>
        <w:rPr>
          <w:rStyle w:val="fontstyle01"/>
          <w:b/>
          <w:sz w:val="32"/>
          <w:szCs w:val="24"/>
        </w:rPr>
        <w:t xml:space="preserve">. </w:t>
      </w:r>
      <w:r w:rsidR="00665E50" w:rsidRPr="00C31F66">
        <w:rPr>
          <w:rStyle w:val="fontstyle01"/>
          <w:rFonts w:hint="eastAsia"/>
          <w:b/>
          <w:sz w:val="32"/>
          <w:szCs w:val="24"/>
        </w:rPr>
        <w:t>S</w:t>
      </w:r>
      <w:r w:rsidR="00BE4813" w:rsidRPr="00C31F66">
        <w:rPr>
          <w:rStyle w:val="fontstyle01"/>
          <w:b/>
          <w:sz w:val="32"/>
          <w:szCs w:val="24"/>
        </w:rPr>
        <w:t>ystem M</w:t>
      </w:r>
      <w:r w:rsidR="00665E50" w:rsidRPr="00C31F66">
        <w:rPr>
          <w:rStyle w:val="fontstyle01"/>
          <w:b/>
          <w:sz w:val="32"/>
          <w:szCs w:val="24"/>
        </w:rPr>
        <w:t>odel</w:t>
      </w:r>
    </w:p>
    <w:p w14:paraId="467D4163" w14:textId="77777777" w:rsidR="00AD0D0C" w:rsidRPr="006B5DD8" w:rsidRDefault="00665E50" w:rsidP="006B5DD8">
      <w:pPr>
        <w:pStyle w:val="a9"/>
        <w:numPr>
          <w:ilvl w:val="0"/>
          <w:numId w:val="6"/>
        </w:numPr>
        <w:ind w:firstLineChars="0"/>
        <w:rPr>
          <w:rStyle w:val="fontstyle01"/>
          <w:rFonts w:hint="eastAsia"/>
          <w:i/>
          <w:sz w:val="24"/>
          <w:szCs w:val="24"/>
        </w:rPr>
      </w:pPr>
      <w:r w:rsidRPr="006B5DD8">
        <w:rPr>
          <w:rStyle w:val="fontstyle01"/>
          <w:rFonts w:hint="eastAsia"/>
          <w:i/>
          <w:sz w:val="24"/>
          <w:szCs w:val="24"/>
        </w:rPr>
        <w:t>N</w:t>
      </w:r>
      <w:r w:rsidRPr="006B5DD8">
        <w:rPr>
          <w:rStyle w:val="fontstyle01"/>
          <w:i/>
          <w:sz w:val="24"/>
          <w:szCs w:val="24"/>
        </w:rPr>
        <w:t>etwork model</w:t>
      </w:r>
    </w:p>
    <w:p w14:paraId="4E42538C" w14:textId="091980AA" w:rsidR="00371FC9" w:rsidRDefault="00665E50" w:rsidP="00B34729">
      <w:pPr>
        <w:ind w:firstLine="420"/>
        <w:rPr>
          <w:rStyle w:val="fontstyle01"/>
          <w:rFonts w:hint="eastAsia"/>
          <w:sz w:val="24"/>
          <w:szCs w:val="24"/>
        </w:rPr>
      </w:pPr>
      <w:r>
        <w:rPr>
          <w:rStyle w:val="fontstyle01"/>
          <w:rFonts w:hint="eastAsia"/>
          <w:sz w:val="24"/>
          <w:szCs w:val="24"/>
        </w:rPr>
        <w:t>I</w:t>
      </w:r>
      <w:r>
        <w:rPr>
          <w:rStyle w:val="fontstyle01"/>
          <w:sz w:val="24"/>
          <w:szCs w:val="24"/>
        </w:rPr>
        <w:t xml:space="preserve">n this paper, </w:t>
      </w:r>
      <w:r w:rsidR="009F7B03">
        <w:rPr>
          <w:rStyle w:val="fontstyle01"/>
          <w:sz w:val="24"/>
          <w:szCs w:val="24"/>
        </w:rPr>
        <w:t>w</w:t>
      </w:r>
      <w:r w:rsidR="007C555A" w:rsidRPr="007C555A">
        <w:rPr>
          <w:rStyle w:val="fontstyle01"/>
          <w:sz w:val="24"/>
          <w:szCs w:val="24"/>
        </w:rPr>
        <w:t>e consider a heterogeneous network</w:t>
      </w:r>
      <w:r w:rsidR="00FF168D">
        <w:rPr>
          <w:rStyle w:val="fontstyle01"/>
          <w:sz w:val="24"/>
          <w:szCs w:val="24"/>
        </w:rPr>
        <w:t xml:space="preserve"> </w:t>
      </w:r>
      <w:r w:rsidR="007C555A" w:rsidRPr="007C555A">
        <w:rPr>
          <w:rStyle w:val="fontstyle01"/>
          <w:sz w:val="24"/>
          <w:szCs w:val="24"/>
        </w:rPr>
        <w:t>comprising</w:t>
      </w:r>
      <w:r w:rsidR="007C555A">
        <w:rPr>
          <w:rFonts w:ascii="NimbusRomNo9L-Regu" w:hAnsi="NimbusRomNo9L-Regu"/>
          <w:color w:val="000000"/>
          <w:sz w:val="24"/>
          <w:szCs w:val="24"/>
        </w:rPr>
        <w:t xml:space="preserve"> </w:t>
      </w:r>
      <w:r w:rsidR="00FC2AAC">
        <w:rPr>
          <w:rStyle w:val="fontstyle01"/>
          <w:sz w:val="24"/>
          <w:szCs w:val="24"/>
        </w:rPr>
        <w:t xml:space="preserve">a single MBS and </w:t>
      </w:r>
      <w:r w:rsidR="007C555A" w:rsidRPr="007C555A">
        <w:rPr>
          <w:rStyle w:val="fontstyle21"/>
          <w:sz w:val="24"/>
          <w:szCs w:val="24"/>
        </w:rPr>
        <w:t xml:space="preserve">K </w:t>
      </w:r>
      <w:r w:rsidR="009F7B03" w:rsidRPr="009F7B03">
        <w:rPr>
          <w:rStyle w:val="fontstyle01"/>
          <w:sz w:val="24"/>
          <w:szCs w:val="24"/>
        </w:rPr>
        <w:t xml:space="preserve">densely deployed </w:t>
      </w:r>
      <w:r w:rsidR="009F7B03">
        <w:rPr>
          <w:rStyle w:val="fontstyle01"/>
          <w:sz w:val="24"/>
          <w:szCs w:val="24"/>
        </w:rPr>
        <w:t>SBS</w:t>
      </w:r>
      <w:r w:rsidR="00F0122F">
        <w:rPr>
          <w:rStyle w:val="fontstyle01"/>
          <w:sz w:val="24"/>
          <w:szCs w:val="24"/>
        </w:rPr>
        <w:t>.</w:t>
      </w:r>
      <w:r w:rsidR="00822EE8">
        <w:rPr>
          <w:rStyle w:val="fontstyle01"/>
          <w:sz w:val="24"/>
          <w:szCs w:val="24"/>
        </w:rPr>
        <w:t xml:space="preserve"> </w:t>
      </w:r>
      <w:r w:rsidR="00F0122F">
        <w:rPr>
          <w:rStyle w:val="fontstyle01"/>
          <w:sz w:val="24"/>
          <w:szCs w:val="24"/>
        </w:rPr>
        <w:t xml:space="preserve">All the BSs are </w:t>
      </w:r>
      <w:r w:rsidR="00822EE8">
        <w:rPr>
          <w:rStyle w:val="fontstyle01"/>
          <w:sz w:val="24"/>
          <w:szCs w:val="24"/>
        </w:rPr>
        <w:t xml:space="preserve">denoted as </w:t>
      </w:r>
      <m:oMath>
        <m:r>
          <m:rPr>
            <m:scr m:val="script"/>
          </m:rPr>
          <w:rPr>
            <w:rStyle w:val="fontstyle01"/>
            <w:rFonts w:ascii="Cambria Math" w:hAnsi="Cambria Math"/>
            <w:sz w:val="24"/>
            <w:szCs w:val="24"/>
          </w:rPr>
          <m:t>S={</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0</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1</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K</m:t>
            </m:r>
          </m:sub>
        </m:sSub>
        <m:r>
          <w:rPr>
            <w:rStyle w:val="fontstyle01"/>
            <w:rFonts w:ascii="Cambria Math" w:hAnsi="Cambria Math"/>
            <w:sz w:val="24"/>
            <w:szCs w:val="24"/>
          </w:rPr>
          <m:t>}</m:t>
        </m:r>
      </m:oMath>
      <w:r w:rsidR="00F0122F">
        <w:rPr>
          <w:rStyle w:val="fontstyle01"/>
          <w:sz w:val="24"/>
          <w:szCs w:val="24"/>
        </w:rPr>
        <w:t xml:space="preserve"> where </w:t>
      </w:r>
      <m:oMath>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0</m:t>
            </m:r>
          </m:sub>
        </m:sSub>
      </m:oMath>
      <w:r w:rsidR="00F0122F">
        <w:rPr>
          <w:rStyle w:val="fontstyle01"/>
          <w:rFonts w:hint="eastAsia"/>
          <w:sz w:val="24"/>
          <w:szCs w:val="24"/>
        </w:rPr>
        <w:t xml:space="preserve"> </w:t>
      </w:r>
      <w:r w:rsidR="00F0122F">
        <w:rPr>
          <w:rStyle w:val="fontstyle01"/>
          <w:sz w:val="24"/>
          <w:szCs w:val="24"/>
        </w:rPr>
        <w:t>represents the MBS</w:t>
      </w:r>
      <w:r w:rsidR="0002481D">
        <w:rPr>
          <w:rStyle w:val="fontstyle01"/>
          <w:sz w:val="24"/>
          <w:szCs w:val="24"/>
        </w:rPr>
        <w:t>.</w:t>
      </w:r>
      <w:r w:rsidR="008765BD">
        <w:rPr>
          <w:rStyle w:val="fontstyle01"/>
          <w:sz w:val="24"/>
          <w:szCs w:val="24"/>
        </w:rPr>
        <w:t xml:space="preserve"> </w:t>
      </w:r>
      <w:r w:rsidR="0006346E">
        <w:rPr>
          <w:rStyle w:val="fontstyle01"/>
          <w:rFonts w:hint="eastAsia"/>
          <w:sz w:val="24"/>
          <w:szCs w:val="24"/>
        </w:rPr>
        <w:t>T</w:t>
      </w:r>
      <w:r w:rsidR="0006346E">
        <w:rPr>
          <w:rStyle w:val="fontstyle01"/>
          <w:sz w:val="24"/>
          <w:szCs w:val="24"/>
        </w:rPr>
        <w:t xml:space="preserve">he </w:t>
      </w:r>
      <w:r w:rsidR="00127D14">
        <w:rPr>
          <w:rStyle w:val="fontstyle01"/>
          <w:sz w:val="24"/>
          <w:szCs w:val="24"/>
        </w:rPr>
        <w:t xml:space="preserve">MBS </w:t>
      </w:r>
      <w:r w:rsidR="00127D14">
        <w:rPr>
          <w:rStyle w:val="fontstyle01"/>
          <w:rFonts w:hint="eastAsia"/>
          <w:sz w:val="24"/>
          <w:szCs w:val="24"/>
        </w:rPr>
        <w:t>a</w:t>
      </w:r>
      <w:r w:rsidR="00127D14">
        <w:rPr>
          <w:rStyle w:val="fontstyle01"/>
          <w:sz w:val="24"/>
          <w:szCs w:val="24"/>
        </w:rPr>
        <w:t>nd SBS</w:t>
      </w:r>
      <w:r w:rsidR="00127D14">
        <w:rPr>
          <w:rStyle w:val="fontstyle01"/>
          <w:rFonts w:hint="eastAsia"/>
          <w:sz w:val="24"/>
          <w:szCs w:val="24"/>
        </w:rPr>
        <w:t>s</w:t>
      </w:r>
      <w:r w:rsidR="00127D14">
        <w:rPr>
          <w:rStyle w:val="fontstyle01"/>
          <w:sz w:val="24"/>
          <w:szCs w:val="24"/>
        </w:rPr>
        <w:t xml:space="preserve"> are </w:t>
      </w:r>
      <w:r w:rsidRPr="00665E50">
        <w:rPr>
          <w:rStyle w:val="fontstyle01"/>
          <w:sz w:val="24"/>
          <w:szCs w:val="24"/>
        </w:rPr>
        <w:t xml:space="preserve">connected by </w:t>
      </w:r>
      <w:r w:rsidR="0096775D">
        <w:rPr>
          <w:rStyle w:val="fontstyle01"/>
          <w:sz w:val="24"/>
          <w:szCs w:val="24"/>
        </w:rPr>
        <w:t>a fronthaul link with limited capacity</w:t>
      </w:r>
      <w:r w:rsidR="0096775D" w:rsidRPr="0006346E">
        <w:rPr>
          <w:rStyle w:val="fontstyle01"/>
          <w:sz w:val="24"/>
          <w:szCs w:val="24"/>
        </w:rPr>
        <w:t xml:space="preserve"> of</w:t>
      </w:r>
      <w:r w:rsidR="0096775D">
        <w:rPr>
          <w:rStyle w:val="fontstyle01"/>
          <w:sz w:val="24"/>
          <w:szCs w:val="24"/>
        </w:rPr>
        <w:t xml:space="preserve"> </w:t>
      </w:r>
      <m:oMath>
        <m:sSub>
          <m:sSubPr>
            <m:ctrlPr>
              <w:rPr>
                <w:rFonts w:ascii="Cambria Math" w:hAnsi="Cambria Math"/>
                <w:i/>
              </w:rPr>
            </m:ctrlPr>
          </m:sSubPr>
          <m:e>
            <m:r>
              <w:rPr>
                <w:rFonts w:ascii="Cambria Math" w:hAnsi="Cambria Math"/>
              </w:rPr>
              <m:t>r</m:t>
            </m:r>
          </m:e>
          <m:sub>
            <m:r>
              <w:rPr>
                <w:rFonts w:ascii="Cambria Math" w:hAnsi="Cambria Math"/>
              </w:rPr>
              <m:t>FH</m:t>
            </m:r>
          </m:sub>
        </m:sSub>
      </m:oMath>
      <w:r w:rsidR="00F25CBC">
        <w:rPr>
          <w:rFonts w:ascii="NimbusRomNo9L-Regu" w:hAnsi="NimbusRomNo9L-Regu" w:hint="eastAsia"/>
        </w:rPr>
        <w:t xml:space="preserve"> </w:t>
      </w:r>
      <w:r w:rsidR="00127D14">
        <w:rPr>
          <w:rStyle w:val="fontstyle01"/>
          <w:sz w:val="24"/>
          <w:szCs w:val="24"/>
        </w:rPr>
        <w:t>and</w:t>
      </w:r>
      <w:r w:rsidR="00FC2AAC">
        <w:rPr>
          <w:rStyle w:val="fontstyle01"/>
          <w:sz w:val="24"/>
          <w:szCs w:val="24"/>
        </w:rPr>
        <w:t xml:space="preserve"> t</w:t>
      </w:r>
      <w:r>
        <w:rPr>
          <w:rStyle w:val="fontstyle01"/>
          <w:sz w:val="24"/>
          <w:szCs w:val="24"/>
        </w:rPr>
        <w:t>he MBS</w:t>
      </w:r>
      <w:r w:rsidR="00127D14">
        <w:rPr>
          <w:rStyle w:val="fontstyle01"/>
          <w:sz w:val="24"/>
          <w:szCs w:val="24"/>
        </w:rPr>
        <w:t xml:space="preserve"> is connected to the EPC</w:t>
      </w:r>
      <w:r>
        <w:rPr>
          <w:rStyle w:val="fontstyle01"/>
          <w:sz w:val="24"/>
          <w:szCs w:val="24"/>
        </w:rPr>
        <w:t xml:space="preserve"> network</w:t>
      </w:r>
      <w:r w:rsidR="0038672D">
        <w:rPr>
          <w:rStyle w:val="fontstyle01"/>
          <w:sz w:val="24"/>
          <w:szCs w:val="24"/>
        </w:rPr>
        <w:t xml:space="preserve"> by a backhaul link</w:t>
      </w:r>
      <w:r w:rsidR="001574F9">
        <w:rPr>
          <w:rStyle w:val="fontstyle01"/>
          <w:sz w:val="24"/>
          <w:szCs w:val="24"/>
        </w:rPr>
        <w:t xml:space="preserve"> with limited capacity</w:t>
      </w:r>
      <w:r w:rsidR="001574F9" w:rsidRPr="0006346E">
        <w:rPr>
          <w:rStyle w:val="fontstyle01"/>
          <w:sz w:val="24"/>
          <w:szCs w:val="24"/>
        </w:rPr>
        <w:t xml:space="preserve"> </w:t>
      </w:r>
      <w:r w:rsidR="00316D11" w:rsidRPr="0006346E">
        <w:rPr>
          <w:rStyle w:val="fontstyle01"/>
          <w:sz w:val="24"/>
          <w:szCs w:val="24"/>
        </w:rPr>
        <w:t>of</w:t>
      </w:r>
      <w:r w:rsidR="0006346E">
        <w:rPr>
          <w:rStyle w:val="fontstyle01"/>
          <w:sz w:val="24"/>
          <w:szCs w:val="24"/>
        </w:rPr>
        <w:t xml:space="preserve"> </w:t>
      </w:r>
      <m:oMath>
        <m:sSub>
          <m:sSubPr>
            <m:ctrlPr>
              <w:rPr>
                <w:rFonts w:ascii="Cambria Math" w:hAnsi="Cambria Math"/>
                <w:i/>
              </w:rPr>
            </m:ctrlPr>
          </m:sSubPr>
          <m:e>
            <m:r>
              <w:rPr>
                <w:rFonts w:ascii="Cambria Math" w:hAnsi="Cambria Math"/>
              </w:rPr>
              <m:t>r</m:t>
            </m:r>
          </m:e>
          <m:sub>
            <m:r>
              <w:rPr>
                <w:rFonts w:ascii="Cambria Math" w:hAnsi="Cambria Math"/>
              </w:rPr>
              <m:t>BH</m:t>
            </m:r>
          </m:sub>
        </m:sSub>
      </m:oMath>
      <w:r>
        <w:rPr>
          <w:rStyle w:val="fontstyle01"/>
          <w:sz w:val="24"/>
          <w:szCs w:val="24"/>
        </w:rPr>
        <w:t>.</w:t>
      </w:r>
      <w:r w:rsidR="00DC7984">
        <w:rPr>
          <w:rStyle w:val="fontstyle01"/>
          <w:sz w:val="24"/>
          <w:szCs w:val="24"/>
        </w:rPr>
        <w:t xml:space="preserve"> </w:t>
      </w:r>
      <w:r w:rsidR="00AD0D0C">
        <w:rPr>
          <w:rStyle w:val="fontstyle01"/>
          <w:sz w:val="24"/>
          <w:szCs w:val="24"/>
        </w:rPr>
        <w:t xml:space="preserve">The </w:t>
      </w:r>
      <w:r w:rsidR="00C75E0A">
        <w:rPr>
          <w:rStyle w:val="fontstyle01"/>
          <w:sz w:val="24"/>
          <w:szCs w:val="24"/>
        </w:rPr>
        <w:t xml:space="preserve">set </w:t>
      </w:r>
      <w:r w:rsidR="00AD0D0C">
        <w:rPr>
          <w:rStyle w:val="fontstyle01"/>
          <w:sz w:val="24"/>
          <w:szCs w:val="24"/>
        </w:rPr>
        <w:t>of active user</w:t>
      </w:r>
      <w:r w:rsidR="004811D6">
        <w:rPr>
          <w:rStyle w:val="fontstyle01"/>
          <w:sz w:val="24"/>
          <w:szCs w:val="24"/>
        </w:rPr>
        <w:t>s</w:t>
      </w:r>
      <w:r w:rsidR="00AD0D0C">
        <w:rPr>
          <w:rStyle w:val="fontstyle01"/>
          <w:sz w:val="24"/>
          <w:szCs w:val="24"/>
        </w:rPr>
        <w:t xml:space="preserve"> is </w:t>
      </w:r>
      <m:oMath>
        <m:r>
          <m:rPr>
            <m:scr m:val="script"/>
          </m:rPr>
          <w:rPr>
            <w:rStyle w:val="fontstyle01"/>
            <w:rFonts w:ascii="Cambria Math" w:hAnsi="Cambria Math"/>
            <w:sz w:val="24"/>
            <w:szCs w:val="24"/>
          </w:rPr>
          <m:t>U</m:t>
        </m:r>
        <m:r>
          <w:rPr>
            <w:rStyle w:val="fontstyle01"/>
            <w:rFonts w:ascii="Cambria Math" w:hAnsi="Cambria Math"/>
            <w:sz w:val="24"/>
            <w:szCs w:val="24"/>
          </w:rPr>
          <m:t>={1,…,U}</m:t>
        </m:r>
      </m:oMath>
      <w:r w:rsidR="0006346E">
        <w:rPr>
          <w:rStyle w:val="fontstyle01"/>
          <w:sz w:val="24"/>
          <w:szCs w:val="24"/>
        </w:rPr>
        <w:t xml:space="preserve"> and </w:t>
      </w:r>
      <w:r w:rsidR="00AD0D0C" w:rsidRPr="00AD0D0C">
        <w:rPr>
          <w:rStyle w:val="fontstyle01"/>
          <w:sz w:val="24"/>
          <w:szCs w:val="24"/>
        </w:rPr>
        <w:t xml:space="preserve">each user only requests one file at a time while moving from one </w:t>
      </w:r>
      <w:r w:rsidR="00255D87">
        <w:rPr>
          <w:rStyle w:val="fontstyle01"/>
          <w:sz w:val="24"/>
          <w:szCs w:val="24"/>
        </w:rPr>
        <w:t>SBS</w:t>
      </w:r>
      <w:r w:rsidR="00AD0D0C" w:rsidRPr="00AD0D0C">
        <w:rPr>
          <w:rStyle w:val="fontstyle01"/>
          <w:sz w:val="24"/>
          <w:szCs w:val="24"/>
        </w:rPr>
        <w:t xml:space="preserve"> to another from time to time.</w:t>
      </w:r>
      <w:r w:rsidR="00AD4A11">
        <w:rPr>
          <w:rStyle w:val="fontstyle01"/>
          <w:sz w:val="24"/>
          <w:szCs w:val="24"/>
        </w:rPr>
        <w:t xml:space="preserve"> We consider that each user </w:t>
      </w:r>
      <w:r w:rsidR="000E1759">
        <w:rPr>
          <w:rStyle w:val="fontstyle01"/>
          <w:sz w:val="24"/>
          <w:szCs w:val="24"/>
        </w:rPr>
        <w:t xml:space="preserve">only connects to and receives data from the </w:t>
      </w:r>
      <w:del w:id="76" w:author="Xu Xiaodong" w:date="2018-11-02T00:41:00Z">
        <w:r w:rsidR="000E1759" w:rsidDel="009868F1">
          <w:rPr>
            <w:rStyle w:val="fontstyle01"/>
            <w:sz w:val="24"/>
            <w:szCs w:val="24"/>
          </w:rPr>
          <w:delText>nearst</w:delText>
        </w:r>
      </w:del>
      <w:ins w:id="77" w:author="Xu Xiaodong" w:date="2018-11-02T00:41:00Z">
        <w:r w:rsidR="009868F1">
          <w:rPr>
            <w:rStyle w:val="fontstyle01"/>
            <w:sz w:val="24"/>
            <w:szCs w:val="24"/>
          </w:rPr>
          <w:t>neares</w:t>
        </w:r>
        <w:r w:rsidR="009868F1">
          <w:rPr>
            <w:rStyle w:val="fontstyle01"/>
            <w:rFonts w:hint="eastAsia"/>
            <w:sz w:val="24"/>
            <w:szCs w:val="24"/>
          </w:rPr>
          <w:t>t</w:t>
        </w:r>
      </w:ins>
      <w:r w:rsidR="000E1759">
        <w:rPr>
          <w:rStyle w:val="fontstyle01"/>
          <w:sz w:val="24"/>
          <w:szCs w:val="24"/>
        </w:rPr>
        <w:t xml:space="preserve"> </w:t>
      </w:r>
      <w:r w:rsidR="00903CCC">
        <w:rPr>
          <w:rStyle w:val="fontstyle01"/>
          <w:sz w:val="24"/>
          <w:szCs w:val="24"/>
        </w:rPr>
        <w:t>S</w:t>
      </w:r>
      <w:r w:rsidR="000E1759">
        <w:rPr>
          <w:rStyle w:val="fontstyle01"/>
          <w:sz w:val="24"/>
          <w:szCs w:val="24"/>
        </w:rPr>
        <w:t>BS (in terms of signal strength), which we</w:t>
      </w:r>
      <w:r w:rsidR="00B26C6C">
        <w:rPr>
          <w:rStyle w:val="fontstyle01"/>
          <w:sz w:val="24"/>
          <w:szCs w:val="24"/>
        </w:rPr>
        <w:t xml:space="preserve"> later refer to as the user </w:t>
      </w:r>
      <w:r w:rsidR="000E1759">
        <w:rPr>
          <w:rStyle w:val="fontstyle01"/>
          <w:sz w:val="24"/>
          <w:szCs w:val="24"/>
        </w:rPr>
        <w:t xml:space="preserve">home </w:t>
      </w:r>
      <w:r w:rsidR="00826473">
        <w:rPr>
          <w:rStyle w:val="fontstyle01"/>
          <w:sz w:val="24"/>
          <w:szCs w:val="24"/>
        </w:rPr>
        <w:t>S</w:t>
      </w:r>
      <w:r w:rsidR="000E1759">
        <w:rPr>
          <w:rStyle w:val="fontstyle01"/>
          <w:sz w:val="24"/>
          <w:szCs w:val="24"/>
        </w:rPr>
        <w:t>BS.</w:t>
      </w:r>
      <w:r w:rsidR="00C158F8">
        <w:rPr>
          <w:rStyle w:val="fontstyle01"/>
          <w:sz w:val="24"/>
          <w:szCs w:val="24"/>
        </w:rPr>
        <w:t xml:space="preserve"> </w:t>
      </w:r>
      <w:r w:rsidR="00C158F8">
        <w:rPr>
          <w:rStyle w:val="fontstyle01"/>
          <w:rFonts w:hint="eastAsia"/>
          <w:sz w:val="24"/>
          <w:szCs w:val="24"/>
        </w:rPr>
        <w:t>A</w:t>
      </w:r>
      <w:r w:rsidR="00C158F8">
        <w:rPr>
          <w:rStyle w:val="fontstyle01"/>
          <w:sz w:val="24"/>
          <w:szCs w:val="24"/>
        </w:rPr>
        <w:t xml:space="preserve">nd </w:t>
      </w:r>
      <w:r w:rsidR="00C158F8">
        <w:rPr>
          <w:rStyle w:val="fontstyle01"/>
          <w:sz w:val="24"/>
          <w:szCs w:val="24"/>
        </w:rPr>
        <w:lastRenderedPageBreak/>
        <w:t>the users set associate</w:t>
      </w:r>
      <w:r w:rsidR="00C76A02">
        <w:rPr>
          <w:rStyle w:val="fontstyle01"/>
          <w:sz w:val="24"/>
          <w:szCs w:val="24"/>
        </w:rPr>
        <w:t xml:space="preserve"> with SBS i</w:t>
      </w:r>
      <w:r w:rsidR="00C158F8">
        <w:rPr>
          <w:rStyle w:val="fontstyle01"/>
          <w:sz w:val="24"/>
          <w:szCs w:val="24"/>
        </w:rPr>
        <w:t xml:space="preserve"> is denoted as </w:t>
      </w:r>
      <m:oMath>
        <m:sSub>
          <m:sSubPr>
            <m:ctrlPr>
              <w:rPr>
                <w:rStyle w:val="fontstyle01"/>
                <w:rFonts w:ascii="Cambria Math" w:hAnsi="Cambria Math"/>
                <w:i/>
                <w:sz w:val="24"/>
                <w:szCs w:val="24"/>
              </w:rPr>
            </m:ctrlPr>
          </m:sSubPr>
          <m:e>
            <m:r>
              <m:rPr>
                <m:scr m:val="script"/>
              </m:rPr>
              <w:rPr>
                <w:rStyle w:val="fontstyle01"/>
                <w:rFonts w:ascii="Cambria Math" w:hAnsi="Cambria Math"/>
                <w:sz w:val="24"/>
                <w:szCs w:val="24"/>
              </w:rPr>
              <m:t>U</m:t>
            </m:r>
          </m:e>
          <m:sub>
            <m:r>
              <w:rPr>
                <w:rStyle w:val="fontstyle01"/>
                <w:rFonts w:ascii="Cambria Math" w:hAnsi="Cambria Math"/>
                <w:sz w:val="24"/>
                <w:szCs w:val="24"/>
              </w:rPr>
              <m:t>i</m:t>
            </m:r>
          </m:sub>
        </m:sSub>
      </m:oMath>
      <w:r w:rsidR="00142752">
        <w:rPr>
          <w:rStyle w:val="fontstyle01"/>
          <w:rFonts w:hint="eastAsia"/>
          <w:sz w:val="24"/>
          <w:szCs w:val="24"/>
        </w:rPr>
        <w:t>.</w:t>
      </w:r>
    </w:p>
    <w:p w14:paraId="618C00DE" w14:textId="77777777" w:rsidR="003D2AE5" w:rsidRDefault="003D2AE5" w:rsidP="003D2AE5">
      <w:pPr>
        <w:ind w:firstLine="420"/>
        <w:jc w:val="center"/>
        <w:rPr>
          <w:rStyle w:val="fontstyle01"/>
          <w:rFonts w:hint="eastAsia"/>
          <w:sz w:val="24"/>
          <w:szCs w:val="24"/>
        </w:rPr>
      </w:pPr>
      <w:r>
        <w:rPr>
          <w:noProof/>
        </w:rPr>
        <w:drawing>
          <wp:inline distT="0" distB="0" distL="0" distR="0" wp14:anchorId="501BDF0A" wp14:editId="0E64F2CE">
            <wp:extent cx="4160536" cy="3173186"/>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7181" cy="3178254"/>
                    </a:xfrm>
                    <a:prstGeom prst="rect">
                      <a:avLst/>
                    </a:prstGeom>
                  </pic:spPr>
                </pic:pic>
              </a:graphicData>
            </a:graphic>
          </wp:inline>
        </w:drawing>
      </w:r>
    </w:p>
    <w:p w14:paraId="530A2AC6" w14:textId="77777777" w:rsidR="003D2AE5" w:rsidRPr="00AD0D0C" w:rsidRDefault="003D2AE5" w:rsidP="003D2AE5">
      <w:pPr>
        <w:ind w:firstLine="420"/>
        <w:jc w:val="center"/>
        <w:rPr>
          <w:rStyle w:val="fontstyle01"/>
          <w:rFonts w:hint="eastAsia"/>
          <w:sz w:val="24"/>
          <w:szCs w:val="24"/>
        </w:rPr>
      </w:pPr>
      <w:r>
        <w:rPr>
          <w:rStyle w:val="fontstyle01"/>
          <w:rFonts w:hint="eastAsia"/>
          <w:sz w:val="24"/>
          <w:szCs w:val="24"/>
        </w:rPr>
        <w:t>F</w:t>
      </w:r>
      <w:r>
        <w:rPr>
          <w:rStyle w:val="fontstyle01"/>
          <w:sz w:val="24"/>
          <w:szCs w:val="24"/>
        </w:rPr>
        <w:t>ig.1(</w:t>
      </w:r>
      <w:r>
        <w:rPr>
          <w:rStyle w:val="fontstyle01"/>
          <w:rFonts w:hint="eastAsia"/>
          <w:sz w:val="24"/>
          <w:szCs w:val="24"/>
        </w:rPr>
        <w:t>暂代</w:t>
      </w:r>
      <w:r>
        <w:rPr>
          <w:rStyle w:val="fontstyle01"/>
          <w:rFonts w:hint="eastAsia"/>
          <w:sz w:val="24"/>
          <w:szCs w:val="24"/>
        </w:rPr>
        <w:t>)</w:t>
      </w:r>
    </w:p>
    <w:p w14:paraId="4817DDDF" w14:textId="77777777" w:rsidR="00371FC9" w:rsidRDefault="00AD0D0C" w:rsidP="00B34729">
      <w:pPr>
        <w:ind w:firstLine="420"/>
        <w:rPr>
          <w:rStyle w:val="fontstyle01"/>
          <w:rFonts w:hint="eastAsia"/>
          <w:sz w:val="24"/>
          <w:szCs w:val="24"/>
        </w:rPr>
      </w:pPr>
      <w:r w:rsidRPr="00AD0D0C">
        <w:rPr>
          <w:rStyle w:val="fontstyle01"/>
          <w:sz w:val="24"/>
          <w:szCs w:val="24"/>
        </w:rPr>
        <w:t>We assume that the MBS has access to a library o</w:t>
      </w:r>
      <w:r>
        <w:rPr>
          <w:rStyle w:val="fontstyle01"/>
          <w:sz w:val="24"/>
          <w:szCs w:val="24"/>
        </w:rPr>
        <w:t xml:space="preserve">f </w:t>
      </w:r>
      <m:oMath>
        <m:r>
          <w:rPr>
            <w:rStyle w:val="fontstyle01"/>
            <w:rFonts w:ascii="Cambria Math" w:hAnsi="Cambria Math"/>
            <w:sz w:val="24"/>
            <w:szCs w:val="24"/>
          </w:rPr>
          <m:t>N</m:t>
        </m:r>
      </m:oMath>
      <w:r>
        <w:t xml:space="preserve"> </w:t>
      </w:r>
      <w:r w:rsidR="00316D11">
        <w:rPr>
          <w:rStyle w:val="fontstyle01"/>
          <w:sz w:val="24"/>
          <w:szCs w:val="24"/>
        </w:rPr>
        <w:t>files</w:t>
      </w:r>
      <w:r w:rsidR="004811D6">
        <w:rPr>
          <w:rStyle w:val="fontstyle01"/>
          <w:sz w:val="24"/>
          <w:szCs w:val="24"/>
        </w:rPr>
        <w:t xml:space="preserve"> denoted as</w:t>
      </w:r>
      <w:r w:rsidR="004811D6" w:rsidRPr="004811D6">
        <w:rPr>
          <w:sz w:val="24"/>
        </w:rPr>
        <w:t xml:space="preserve"> </w:t>
      </w:r>
      <m:oMath>
        <m:r>
          <m:rPr>
            <m:scr m:val="script"/>
          </m:rPr>
          <w:rPr>
            <w:rFonts w:ascii="Cambria Math" w:hAnsi="Cambria Math"/>
            <w:sz w:val="24"/>
          </w:rPr>
          <m:t>F={</m:t>
        </m:r>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N</m:t>
            </m:r>
          </m:sub>
        </m:sSub>
        <m:r>
          <w:rPr>
            <w:rFonts w:ascii="Cambria Math" w:hAnsi="Cambria Math"/>
            <w:sz w:val="24"/>
          </w:rPr>
          <m:t>}</m:t>
        </m:r>
      </m:oMath>
      <w:r w:rsidRPr="00AD0D0C">
        <w:rPr>
          <w:rStyle w:val="fontstyle01"/>
          <w:sz w:val="24"/>
          <w:szCs w:val="24"/>
        </w:rPr>
        <w:t>, and each file has the same size denoted by</w:t>
      </w:r>
      <w:r w:rsidRPr="004811D6">
        <w:rPr>
          <w:sz w:val="24"/>
        </w:rPr>
        <w:t xml:space="preserve"> </w:t>
      </w:r>
      <m:oMath>
        <m:r>
          <w:rPr>
            <w:rFonts w:ascii="Cambria Math" w:hAnsi="Cambria Math"/>
            <w:sz w:val="24"/>
          </w:rPr>
          <m:t>B</m:t>
        </m:r>
      </m:oMath>
      <w:r w:rsidR="001112E0">
        <w:rPr>
          <w:rStyle w:val="fontstyle01"/>
          <w:sz w:val="24"/>
          <w:szCs w:val="24"/>
        </w:rPr>
        <w:t>[MB]</w:t>
      </w:r>
      <w:r w:rsidRPr="00AD0D0C">
        <w:rPr>
          <w:rStyle w:val="fontstyle01"/>
          <w:sz w:val="24"/>
          <w:szCs w:val="24"/>
        </w:rPr>
        <w:t>. Note that the assumption of equal size files is justifiable in practice since files can be divided into blocks of the same size.</w:t>
      </w:r>
    </w:p>
    <w:p w14:paraId="56A79C16" w14:textId="35BBB2E8" w:rsidR="00B8344C" w:rsidRDefault="001F02F7" w:rsidP="00B8344C">
      <w:pPr>
        <w:ind w:firstLine="420"/>
        <w:rPr>
          <w:rStyle w:val="fontstyle01"/>
          <w:rFonts w:hint="eastAsia"/>
          <w:sz w:val="24"/>
          <w:szCs w:val="24"/>
        </w:rPr>
      </w:pPr>
      <w:r w:rsidRPr="001F02F7">
        <w:rPr>
          <w:rStyle w:val="fontstyle01"/>
          <w:sz w:val="24"/>
          <w:szCs w:val="24"/>
        </w:rPr>
        <w:t xml:space="preserve">We assume that </w:t>
      </w:r>
      <w:r w:rsidR="003C58EC">
        <w:rPr>
          <w:rStyle w:val="fontstyle01"/>
          <w:sz w:val="24"/>
          <w:szCs w:val="24"/>
        </w:rPr>
        <w:t>SBS</w:t>
      </w:r>
      <w:r w:rsidR="00D266A1">
        <w:rPr>
          <w:rStyle w:val="fontstyle01"/>
          <w:sz w:val="24"/>
          <w:szCs w:val="24"/>
        </w:rPr>
        <w:t xml:space="preserve"> i </w:t>
      </w:r>
      <w:r w:rsidR="003C58EC">
        <w:rPr>
          <w:rStyle w:val="fontstyle01"/>
          <w:sz w:val="24"/>
          <w:szCs w:val="24"/>
        </w:rPr>
        <w:t>are equip</w:t>
      </w:r>
      <w:r w:rsidR="00D266A1">
        <w:rPr>
          <w:rStyle w:val="fontstyle01"/>
          <w:sz w:val="24"/>
          <w:szCs w:val="24"/>
        </w:rPr>
        <w:t>p</w:t>
      </w:r>
      <w:r w:rsidR="003C58EC">
        <w:rPr>
          <w:rStyle w:val="fontstyle01"/>
          <w:sz w:val="24"/>
          <w:szCs w:val="24"/>
        </w:rPr>
        <w:t>ed w</w:t>
      </w:r>
      <w:del w:id="78" w:author="Xu Xiaodong" w:date="2018-11-02T00:41:00Z">
        <w:r w:rsidR="003C58EC" w:rsidDel="00801121">
          <w:rPr>
            <w:rStyle w:val="fontstyle01"/>
            <w:sz w:val="24"/>
            <w:szCs w:val="24"/>
          </w:rPr>
          <w:delText>h</w:delText>
        </w:r>
      </w:del>
      <w:r w:rsidR="003C58EC">
        <w:rPr>
          <w:rStyle w:val="fontstyle01"/>
          <w:sz w:val="24"/>
          <w:szCs w:val="24"/>
        </w:rPr>
        <w:t>i</w:t>
      </w:r>
      <w:ins w:id="79" w:author="Xu Xiaodong" w:date="2018-11-02T00:41:00Z">
        <w:r w:rsidR="00801121">
          <w:rPr>
            <w:rStyle w:val="fontstyle01"/>
            <w:rFonts w:hint="eastAsia"/>
            <w:sz w:val="24"/>
            <w:szCs w:val="24"/>
          </w:rPr>
          <w:t>t</w:t>
        </w:r>
      </w:ins>
      <w:r w:rsidR="003C58EC">
        <w:rPr>
          <w:rStyle w:val="fontstyle01"/>
          <w:sz w:val="24"/>
          <w:szCs w:val="24"/>
        </w:rPr>
        <w:t>h a cache to storage files</w:t>
      </w:r>
      <w:r w:rsidR="00D266A1">
        <w:rPr>
          <w:rStyle w:val="fontstyle01"/>
          <w:sz w:val="24"/>
          <w:szCs w:val="24"/>
        </w:rPr>
        <w:t xml:space="preserve"> with storage capacity of </w:t>
      </w:r>
      <m:oMath>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oMath>
      <w:r w:rsidR="00D266A1">
        <w:t>[MB]</w:t>
      </w:r>
      <w:r w:rsidR="00D266A1">
        <w:rPr>
          <w:rStyle w:val="fontstyle01"/>
          <w:sz w:val="24"/>
          <w:szCs w:val="24"/>
        </w:rPr>
        <w:t xml:space="preserve">, and the MBS is equipped with a large cache with storage capacity of </w:t>
      </w:r>
      <m:oMath>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0</m:t>
            </m:r>
          </m:sub>
        </m:sSub>
      </m:oMath>
      <w:r w:rsidR="00D266A1">
        <w:rPr>
          <w:rStyle w:val="fontstyle01"/>
          <w:rFonts w:hint="eastAsia"/>
          <w:sz w:val="24"/>
          <w:szCs w:val="24"/>
        </w:rPr>
        <w:t xml:space="preserve"> </w:t>
      </w:r>
      <w:r w:rsidR="00D266A1">
        <w:rPr>
          <w:rStyle w:val="fontstyle01"/>
          <w:sz w:val="24"/>
          <w:szCs w:val="24"/>
        </w:rPr>
        <w:t xml:space="preserve">[MB]. </w:t>
      </w:r>
      <w:r w:rsidRPr="001F02F7">
        <w:rPr>
          <w:rStyle w:val="fontstyle01"/>
          <w:sz w:val="24"/>
          <w:szCs w:val="24"/>
        </w:rPr>
        <w:t>Each user requesting for</w:t>
      </w:r>
      <w:r>
        <w:rPr>
          <w:rStyle w:val="fontstyle01"/>
          <w:sz w:val="24"/>
          <w:szCs w:val="24"/>
        </w:rPr>
        <w:t xml:space="preserve"> </w:t>
      </w:r>
      <w:r w:rsidRPr="001F02F7">
        <w:rPr>
          <w:rStyle w:val="fontstyle01"/>
          <w:sz w:val="24"/>
          <w:szCs w:val="24"/>
        </w:rPr>
        <w:t xml:space="preserve">files in </w:t>
      </w:r>
      <w:r w:rsidRPr="001F02F7">
        <w:rPr>
          <w:rStyle w:val="fontstyle01"/>
          <w:i/>
          <w:iCs/>
          <w:sz w:val="24"/>
          <w:szCs w:val="24"/>
        </w:rPr>
        <w:t xml:space="preserve">F </w:t>
      </w:r>
      <w:r w:rsidRPr="001F02F7">
        <w:rPr>
          <w:rStyle w:val="fontstyle01"/>
          <w:sz w:val="24"/>
          <w:szCs w:val="24"/>
        </w:rPr>
        <w:t>is initially served by the SBS he contacts. If the</w:t>
      </w:r>
      <w:r>
        <w:rPr>
          <w:rStyle w:val="fontstyle01"/>
          <w:sz w:val="24"/>
          <w:szCs w:val="24"/>
        </w:rPr>
        <w:t xml:space="preserve"> </w:t>
      </w:r>
      <w:r w:rsidRPr="001F02F7">
        <w:rPr>
          <w:rStyle w:val="fontstyle01"/>
          <w:sz w:val="24"/>
          <w:szCs w:val="24"/>
        </w:rPr>
        <w:t>r</w:t>
      </w:r>
      <w:r w:rsidR="00692BA3">
        <w:rPr>
          <w:rStyle w:val="fontstyle01"/>
          <w:sz w:val="24"/>
          <w:szCs w:val="24"/>
        </w:rPr>
        <w:t xml:space="preserve">equested file is not </w:t>
      </w:r>
      <w:r w:rsidRPr="001F02F7">
        <w:rPr>
          <w:rStyle w:val="fontstyle01"/>
          <w:sz w:val="24"/>
          <w:szCs w:val="24"/>
        </w:rPr>
        <w:t>present in the cache, other</w:t>
      </w:r>
      <w:r>
        <w:rPr>
          <w:rStyle w:val="fontstyle01"/>
          <w:sz w:val="24"/>
          <w:szCs w:val="24"/>
        </w:rPr>
        <w:t xml:space="preserve"> </w:t>
      </w:r>
      <w:r w:rsidR="006B3B4C">
        <w:rPr>
          <w:rStyle w:val="fontstyle01"/>
          <w:sz w:val="24"/>
          <w:szCs w:val="24"/>
        </w:rPr>
        <w:t xml:space="preserve">SBSs nearby </w:t>
      </w:r>
      <w:r w:rsidR="00692BA3">
        <w:rPr>
          <w:rStyle w:val="fontstyle01"/>
          <w:sz w:val="24"/>
          <w:szCs w:val="24"/>
        </w:rPr>
        <w:t>or the MBS will send the file</w:t>
      </w:r>
      <w:r w:rsidRPr="001F02F7">
        <w:rPr>
          <w:rStyle w:val="fontstyle01"/>
          <w:sz w:val="24"/>
          <w:szCs w:val="24"/>
        </w:rPr>
        <w:t xml:space="preserve"> to the user as shown in Fig.1</w:t>
      </w:r>
      <w:r w:rsidR="005C0509">
        <w:rPr>
          <w:rStyle w:val="fontstyle01"/>
          <w:sz w:val="24"/>
          <w:szCs w:val="24"/>
        </w:rPr>
        <w:t>.</w:t>
      </w:r>
      <w:r w:rsidR="00B8344C" w:rsidRPr="00B8344C">
        <w:rPr>
          <w:rStyle w:val="fontstyle01"/>
          <w:sz w:val="24"/>
          <w:szCs w:val="24"/>
        </w:rPr>
        <w:t xml:space="preserve"> </w:t>
      </w:r>
      <w:r w:rsidR="00B8344C">
        <w:rPr>
          <w:rStyle w:val="fontstyle01"/>
          <w:sz w:val="24"/>
          <w:szCs w:val="24"/>
        </w:rPr>
        <w:t>To describe the cache placement decision, we define the cache placement matrix as:</w:t>
      </w:r>
    </w:p>
    <w:p w14:paraId="771BDD4B" w14:textId="77777777" w:rsidR="00B8344C" w:rsidRPr="00475C91" w:rsidRDefault="00B8344C" w:rsidP="00B8344C">
      <w:pPr>
        <w:ind w:firstLine="420"/>
        <w:jc w:val="center"/>
        <w:rPr>
          <w:rStyle w:val="fontstyle01"/>
          <w:rFonts w:hint="eastAsia"/>
          <w:sz w:val="24"/>
          <w:szCs w:val="24"/>
        </w:rPr>
      </w:pPr>
      <m:oMathPara>
        <m:oMath>
          <m:r>
            <m:rPr>
              <m:sty m:val="p"/>
            </m:rPr>
            <w:rPr>
              <w:rStyle w:val="fontstyle01"/>
              <w:rFonts w:ascii="Cambria Math" w:hAnsi="Cambria Math"/>
              <w:sz w:val="24"/>
              <w:szCs w:val="24"/>
            </w:rPr>
            <m:t>X=</m:t>
          </m:r>
          <m:d>
            <m:dPr>
              <m:begChr m:val="{"/>
              <m:endChr m:val="}"/>
              <m:ctrlPr>
                <w:rPr>
                  <w:rStyle w:val="fontstyle01"/>
                  <w:rFonts w:ascii="Cambria Math" w:hAnsi="Cambria Math"/>
                  <w:sz w:val="24"/>
                  <w:szCs w:val="24"/>
                </w:rPr>
              </m:ctrlPr>
            </m:dPr>
            <m:e>
              <m:m>
                <m:mPr>
                  <m:mcs>
                    <m:mc>
                      <m:mcPr>
                        <m:count m:val="3"/>
                        <m:mcJc m:val="center"/>
                      </m:mcPr>
                    </m:mc>
                  </m:mcs>
                  <m:ctrlPr>
                    <w:rPr>
                      <w:rStyle w:val="fontstyle01"/>
                      <w:rFonts w:ascii="Cambria Math" w:hAnsi="Cambria Math"/>
                      <w:sz w:val="24"/>
                      <w:szCs w:val="24"/>
                    </w:rPr>
                  </m:ctrlPr>
                </m:mP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0,1</m:t>
                        </m:r>
                      </m:sub>
                    </m:sSub>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0,2</m:t>
                        </m:r>
                      </m:sub>
                    </m:sSub>
                  </m:e>
                  <m:e>
                    <m:m>
                      <m:mPr>
                        <m:mcs>
                          <m:mc>
                            <m:mcPr>
                              <m:count m:val="2"/>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0,N</m:t>
                              </m:r>
                            </m:sub>
                          </m:sSub>
                        </m:e>
                      </m:mr>
                    </m:m>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1,1</m:t>
                        </m:r>
                      </m:sub>
                    </m:sSub>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1,2</m:t>
                        </m:r>
                      </m:sub>
                    </m:sSub>
                  </m:e>
                  <m:e>
                    <m:m>
                      <m:mPr>
                        <m:mcs>
                          <m:mc>
                            <m:mcPr>
                              <m:count m:val="2"/>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1,N</m:t>
                              </m:r>
                            </m:sub>
                          </m:sSub>
                        </m:e>
                      </m:mr>
                    </m:m>
                  </m:e>
                </m:mr>
                <m:mr>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K,1</m:t>
                              </m:r>
                            </m:sub>
                          </m:sSub>
                        </m:e>
                      </m:mr>
                    </m:m>
                  </m:e>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K,2</m:t>
                              </m:r>
                            </m:sub>
                          </m:sSub>
                        </m:e>
                      </m:mr>
                    </m:m>
                  </m:e>
                  <m:e>
                    <m:m>
                      <m:mPr>
                        <m:mcs>
                          <m:mc>
                            <m:mcPr>
                              <m:count m:val="2"/>
                              <m:mcJc m:val="center"/>
                            </m:mcPr>
                          </m:mc>
                        </m:mcs>
                        <m:ctrlPr>
                          <w:rPr>
                            <w:rStyle w:val="fontstyle01"/>
                            <w:rFonts w:ascii="Cambria Math" w:hAnsi="Cambria Math"/>
                            <w:i/>
                            <w:sz w:val="24"/>
                            <w:szCs w:val="24"/>
                          </w:rPr>
                        </m:ctrlPr>
                      </m:mPr>
                      <m:mr>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r>
                                  <w:rPr>
                                    <w:rStyle w:val="fontstyle01"/>
                                    <w:rFonts w:ascii="Cambria Math" w:hAnsi="Cambria Math"/>
                                    <w:sz w:val="24"/>
                                    <w:szCs w:val="24"/>
                                  </w:rPr>
                                  <m:t>…</m:t>
                                </m:r>
                              </m:e>
                            </m:mr>
                          </m:m>
                        </m:e>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K,N</m:t>
                                    </m:r>
                                  </m:sub>
                                </m:sSub>
                              </m:e>
                            </m:mr>
                          </m:m>
                        </m:e>
                      </m:mr>
                    </m:m>
                  </m:e>
                </m:mr>
              </m:m>
            </m:e>
          </m:d>
        </m:oMath>
      </m:oMathPara>
    </w:p>
    <w:p w14:paraId="03057645" w14:textId="77777777" w:rsidR="00665E50" w:rsidRDefault="003336A3" w:rsidP="003C5C1F">
      <w:pPr>
        <w:rPr>
          <w:rFonts w:ascii="NimbusRomNo9L-Regu" w:hAnsi="NimbusRomNo9L-Regu" w:hint="eastAsia"/>
          <w:sz w:val="24"/>
        </w:rPr>
      </w:pPr>
      <w:r>
        <w:rPr>
          <w:rStyle w:val="fontstyle01"/>
          <w:rFonts w:hint="eastAsia"/>
          <w:sz w:val="24"/>
          <w:szCs w:val="24"/>
        </w:rPr>
        <w:t>w</w:t>
      </w:r>
      <w:r w:rsidR="003C5C1F">
        <w:rPr>
          <w:rStyle w:val="fontstyle01"/>
          <w:sz w:val="24"/>
          <w:szCs w:val="24"/>
        </w:rPr>
        <w:t xml:space="preserve">here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003C5C1F">
        <w:rPr>
          <w:rStyle w:val="fontstyle01"/>
          <w:rFonts w:hint="eastAsia"/>
          <w:sz w:val="24"/>
          <w:szCs w:val="24"/>
        </w:rPr>
        <w:t xml:space="preserve"> </w:t>
      </w:r>
      <w:r w:rsidR="003C5C1F">
        <w:rPr>
          <w:rStyle w:val="fontstyle01"/>
          <w:sz w:val="24"/>
          <w:szCs w:val="24"/>
        </w:rPr>
        <w:t xml:space="preserve">denotes </w:t>
      </w:r>
      <w:r>
        <w:rPr>
          <w:rStyle w:val="fontstyle01"/>
          <w:sz w:val="24"/>
          <w:szCs w:val="24"/>
        </w:rPr>
        <w:t xml:space="preserve">caching </w:t>
      </w:r>
      <w:r w:rsidR="003C5C1F">
        <w:rPr>
          <w:rStyle w:val="fontstyle01"/>
          <w:sz w:val="24"/>
          <w:szCs w:val="24"/>
        </w:rPr>
        <w:t>the file</w:t>
      </w:r>
      <w:r w:rsidR="003C5C1F">
        <w:rPr>
          <w:rStyle w:val="fontstyle01"/>
          <w:rFonts w:hint="eastAsia"/>
          <w:sz w:val="24"/>
          <w:szCs w:val="24"/>
        </w:rPr>
        <w:t xml:space="preserve">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j</m:t>
            </m:r>
          </m:sub>
        </m:sSub>
      </m:oMath>
      <w:r>
        <w:rPr>
          <w:rFonts w:ascii="NimbusRomNo9L-Regu" w:hAnsi="NimbusRomNo9L-Regu" w:hint="eastAsia"/>
          <w:sz w:val="24"/>
        </w:rPr>
        <w:t xml:space="preserve"> </w:t>
      </w:r>
      <w:r w:rsidR="003C5C1F">
        <w:rPr>
          <w:rFonts w:ascii="NimbusRomNo9L-Regu" w:hAnsi="NimbusRomNo9L-Regu"/>
          <w:sz w:val="24"/>
        </w:rPr>
        <w:t>in BS i</w:t>
      </w:r>
      <w:r w:rsidR="00D200A6">
        <w:rPr>
          <w:rFonts w:ascii="NimbusRomNo9L-Regu" w:hAnsi="NimbusRomNo9L-Regu" w:hint="eastAsia"/>
          <w:sz w:val="24"/>
        </w:rPr>
        <w:t>.</w:t>
      </w:r>
      <w:r w:rsidR="00D200A6">
        <w:rPr>
          <w:rFonts w:ascii="NimbusRomNo9L-Regu" w:hAnsi="NimbusRomNo9L-Regu"/>
          <w:sz w:val="24"/>
        </w:rPr>
        <w:t xml:space="preserve"> </w:t>
      </w:r>
      <w:r w:rsidR="00826473">
        <w:rPr>
          <w:rFonts w:ascii="NimbusRomNo9L-Regu" w:hAnsi="NimbusRomNo9L-Regu"/>
          <w:sz w:val="24"/>
        </w:rPr>
        <w:t>Note that the index</w:t>
      </w:r>
      <w:r w:rsidR="007078E7">
        <w:rPr>
          <w:rFonts w:ascii="NimbusRomNo9L-Regu" w:hAnsi="NimbusRomNo9L-Regu"/>
          <w:sz w:val="24"/>
        </w:rPr>
        <w:t xml:space="preserve">ing i of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007078E7">
        <w:rPr>
          <w:rStyle w:val="fontstyle01"/>
          <w:rFonts w:hint="eastAsia"/>
          <w:sz w:val="24"/>
          <w:szCs w:val="24"/>
        </w:rPr>
        <w:t>,</w:t>
      </w:r>
      <w:r w:rsidR="007078E7">
        <w:rPr>
          <w:rStyle w:val="fontstyle01"/>
          <w:sz w:val="24"/>
          <w:szCs w:val="24"/>
        </w:rPr>
        <w:t xml:space="preserve">i=0,1,…,K, includes all the MBS and SBS. </w:t>
      </w:r>
      <w:r w:rsidR="00D200A6">
        <w:rPr>
          <w:rFonts w:ascii="NimbusRomNo9L-Regu" w:hAnsi="NimbusRomNo9L-Regu" w:hint="eastAsia"/>
          <w:sz w:val="24"/>
        </w:rPr>
        <w:t>The</w:t>
      </w:r>
      <w:r w:rsidR="00D200A6">
        <w:rPr>
          <w:rFonts w:ascii="NimbusRomNo9L-Regu" w:hAnsi="NimbusRomNo9L-Regu"/>
          <w:sz w:val="24"/>
        </w:rPr>
        <w:t xml:space="preserve"> </w:t>
      </w:r>
      <w:r w:rsidR="00D200A6">
        <w:rPr>
          <w:rFonts w:ascii="NimbusRomNo9L-Regu" w:hAnsi="NimbusRomNo9L-Regu" w:hint="eastAsia"/>
          <w:sz w:val="24"/>
        </w:rPr>
        <w:t>cache</w:t>
      </w:r>
      <w:r w:rsidR="00D200A6">
        <w:rPr>
          <w:rFonts w:ascii="NimbusRomNo9L-Regu" w:hAnsi="NimbusRomNo9L-Regu"/>
          <w:sz w:val="24"/>
        </w:rPr>
        <w:t xml:space="preserve"> storage capacity constraints can be expressed as:</w:t>
      </w:r>
    </w:p>
    <w:p w14:paraId="0396D776" w14:textId="77777777" w:rsidR="00D200A6" w:rsidRPr="00A06692" w:rsidRDefault="007E13CA" w:rsidP="003C5C1F">
      <w:pPr>
        <w:rPr>
          <w:rStyle w:val="fontstyle01"/>
          <w:rFonts w:hint="eastAsia"/>
          <w:sz w:val="24"/>
          <w:szCs w:val="24"/>
        </w:rPr>
      </w:pPr>
      <m:oMathPara>
        <m:oMath>
          <m:nary>
            <m:naryPr>
              <m:chr m:val="∑"/>
              <m:limLoc m:val="subSup"/>
              <m:ctrlPr>
                <w:rPr>
                  <w:rStyle w:val="fontstyle01"/>
                  <w:rFonts w:ascii="Cambria Math" w:hAnsi="Cambria Math"/>
                  <w:sz w:val="24"/>
                  <w:szCs w:val="24"/>
                </w:rPr>
              </m:ctrlPr>
            </m:naryPr>
            <m:sub>
              <m:r>
                <w:rPr>
                  <w:rStyle w:val="fontstyle01"/>
                  <w:rFonts w:ascii="Cambria Math" w:hAnsi="Cambria Math"/>
                  <w:sz w:val="24"/>
                  <w:szCs w:val="24"/>
                </w:rPr>
                <m:t>j=1</m:t>
              </m:r>
            </m:sub>
            <m:sup>
              <m:r>
                <w:rPr>
                  <w:rStyle w:val="fontstyle01"/>
                  <w:rFonts w:ascii="Cambria Math" w:hAnsi="Cambria Math"/>
                  <w:sz w:val="24"/>
                  <w:szCs w:val="24"/>
                </w:rPr>
                <m:t>N</m:t>
              </m:r>
            </m:sup>
            <m:e>
              <m:r>
                <w:rPr>
                  <w:rStyle w:val="fontstyle01"/>
                  <w:rFonts w:ascii="Cambria Math" w:hAnsi="Cambria Math"/>
                  <w:sz w:val="24"/>
                  <w:szCs w:val="24"/>
                </w:rPr>
                <m:t>B∙</m:t>
              </m:r>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r>
                <w:rPr>
                  <w:rStyle w:val="fontstyle01"/>
                  <w:rFonts w:ascii="Cambria Math" w:hAnsi="Cambria Math"/>
                  <w:sz w:val="24"/>
                  <w:szCs w:val="24"/>
                </w:rPr>
                <m:t>&lt;</m:t>
              </m:r>
            </m:e>
          </m:nary>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r>
            <w:rPr>
              <w:rStyle w:val="fontstyle01"/>
              <w:rFonts w:ascii="Cambria Math" w:hAnsi="Cambria Math"/>
              <w:sz w:val="24"/>
              <w:szCs w:val="24"/>
            </w:rPr>
            <m:t>, ∀i∈</m:t>
          </m:r>
          <m:r>
            <m:rPr>
              <m:scr m:val="script"/>
            </m:rPr>
            <w:rPr>
              <w:rStyle w:val="fontstyle01"/>
              <w:rFonts w:ascii="Cambria Math" w:hAnsi="Cambria Math"/>
              <w:sz w:val="24"/>
              <w:szCs w:val="24"/>
            </w:rPr>
            <m:t>S</m:t>
          </m:r>
        </m:oMath>
      </m:oMathPara>
    </w:p>
    <w:p w14:paraId="4CD48BA8" w14:textId="77777777" w:rsidR="002A644E" w:rsidRPr="006B5DD8" w:rsidRDefault="006D5372" w:rsidP="006B5DD8">
      <w:pPr>
        <w:pStyle w:val="a9"/>
        <w:numPr>
          <w:ilvl w:val="0"/>
          <w:numId w:val="6"/>
        </w:numPr>
        <w:ind w:firstLineChars="0"/>
        <w:rPr>
          <w:rStyle w:val="fontstyle01"/>
          <w:rFonts w:hint="eastAsia"/>
          <w:i/>
          <w:sz w:val="24"/>
          <w:szCs w:val="24"/>
        </w:rPr>
      </w:pPr>
      <w:r w:rsidRPr="006B5DD8">
        <w:rPr>
          <w:rStyle w:val="fontstyle01"/>
          <w:i/>
          <w:sz w:val="24"/>
          <w:szCs w:val="24"/>
        </w:rPr>
        <w:t>File Popularity Model</w:t>
      </w:r>
    </w:p>
    <w:p w14:paraId="10FE88F0" w14:textId="26101A4C" w:rsidR="00C75E0A" w:rsidRDefault="00C75E0A" w:rsidP="00FA025D">
      <w:pPr>
        <w:ind w:firstLine="360"/>
        <w:rPr>
          <w:rStyle w:val="fontstyle01"/>
          <w:rFonts w:hint="eastAsia"/>
          <w:sz w:val="24"/>
          <w:szCs w:val="24"/>
        </w:rPr>
      </w:pPr>
      <w:r>
        <w:rPr>
          <w:rStyle w:val="fontstyle01"/>
          <w:rFonts w:hint="eastAsia"/>
          <w:sz w:val="24"/>
          <w:szCs w:val="24"/>
        </w:rPr>
        <w:t>W</w:t>
      </w:r>
      <w:r>
        <w:rPr>
          <w:rStyle w:val="fontstyle01"/>
          <w:sz w:val="24"/>
          <w:szCs w:val="24"/>
        </w:rPr>
        <w:t>e define the popular</w:t>
      </w:r>
      <w:ins w:id="80" w:author="Xu Xiaodong" w:date="2018-11-02T00:42:00Z">
        <w:r w:rsidR="00C17F19">
          <w:rPr>
            <w:rStyle w:val="fontstyle01"/>
            <w:sz w:val="24"/>
            <w:szCs w:val="24"/>
          </w:rPr>
          <w:t>it</w:t>
        </w:r>
      </w:ins>
      <w:r>
        <w:rPr>
          <w:rStyle w:val="fontstyle01"/>
          <w:sz w:val="24"/>
          <w:szCs w:val="24"/>
        </w:rPr>
        <w:t xml:space="preserve">y distribution of files in </w:t>
      </w:r>
      <w:r w:rsidR="00255D87">
        <w:rPr>
          <w:rStyle w:val="fontstyle01"/>
          <w:sz w:val="24"/>
          <w:szCs w:val="24"/>
        </w:rPr>
        <w:t>BS</w:t>
      </w:r>
      <w:r w:rsidRPr="00610930">
        <w:rPr>
          <w:rStyle w:val="fontstyle01"/>
          <w:sz w:val="24"/>
          <w:szCs w:val="24"/>
        </w:rPr>
        <w:t xml:space="preserve"> </w:t>
      </w:r>
      <m:oMath>
        <m:r>
          <w:rPr>
            <w:rStyle w:val="fontstyle01"/>
            <w:rFonts w:ascii="Cambria Math" w:hAnsi="Cambria Math"/>
            <w:sz w:val="24"/>
            <w:szCs w:val="24"/>
          </w:rPr>
          <m:t>i</m:t>
        </m:r>
      </m:oMath>
      <w:r>
        <w:rPr>
          <w:rStyle w:val="fontstyle01"/>
          <w:sz w:val="24"/>
          <w:szCs w:val="24"/>
        </w:rPr>
        <w:t xml:space="preserve"> as</w:t>
      </w:r>
      <w:r w:rsidR="00EA014F">
        <w:rPr>
          <w:rStyle w:val="fontstyle01"/>
          <w:sz w:val="24"/>
          <w:szCs w:val="24"/>
        </w:rPr>
        <w:t xml:space="preserve"> </w:t>
      </w:r>
      <m:oMath>
        <m:r>
          <m:rPr>
            <m:scr m:val="script"/>
          </m:rPr>
          <w:rPr>
            <w:rStyle w:val="fontstyle01"/>
            <w:rFonts w:ascii="Cambria Math" w:hAnsi="Cambria Math"/>
            <w:sz w:val="24"/>
            <w:szCs w:val="24"/>
          </w:rPr>
          <m:t>P</m:t>
        </m:r>
        <m:r>
          <m:rPr>
            <m:sty m:val="p"/>
          </m:rPr>
          <w:rPr>
            <w:rStyle w:val="fontstyle01"/>
            <w:rFonts w:ascii="Cambria Math" w:hAnsi="Cambria Math"/>
            <w:sz w:val="24"/>
            <w:szCs w:val="24"/>
          </w:rPr>
          <m:t>=</m:t>
        </m:r>
        <m:d>
          <m:dPr>
            <m:begChr m:val="{"/>
            <m:endChr m:val="}"/>
            <m:ctrlPr>
              <w:rPr>
                <w:rStyle w:val="fontstyle01"/>
                <w:rFonts w:ascii="Cambria Math" w:hAnsi="Cambria Math"/>
                <w:sz w:val="24"/>
                <w:szCs w:val="24"/>
              </w:rPr>
            </m:ctrlPr>
          </m:dPr>
          <m:e>
            <w:bookmarkStart w:id="81" w:name="OLE_LINK3"/>
            <w:bookmarkStart w:id="82" w:name="OLE_LINK4"/>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,1</m:t>
                </m:r>
              </m:sub>
            </m:sSub>
            <w:bookmarkEnd w:id="81"/>
            <w:bookmarkEnd w:id="82"/>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,2</m:t>
                </m:r>
              </m:sub>
            </m:sSub>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N</m:t>
                </m:r>
              </m:sub>
            </m:sSub>
          </m:e>
        </m:d>
      </m:oMath>
      <w:r w:rsidR="004811D6">
        <w:rPr>
          <w:rStyle w:val="fontstyle01"/>
          <w:rFonts w:hint="eastAsia"/>
          <w:sz w:val="24"/>
          <w:szCs w:val="24"/>
        </w:rPr>
        <w:t xml:space="preserve">, in which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sidR="004811D6">
        <w:rPr>
          <w:rStyle w:val="fontstyle01"/>
          <w:rFonts w:hint="eastAsia"/>
          <w:sz w:val="24"/>
          <w:szCs w:val="24"/>
        </w:rPr>
        <w:t xml:space="preserve"> is the</w:t>
      </w:r>
      <w:r w:rsidR="004811D6">
        <w:rPr>
          <w:rStyle w:val="fontstyle01"/>
          <w:sz w:val="24"/>
          <w:szCs w:val="24"/>
        </w:rPr>
        <w:t xml:space="preserve"> probability of the file </w:t>
      </w:r>
      <m:oMath>
        <m:sSub>
          <m:sSubPr>
            <m:ctrlPr>
              <w:rPr>
                <w:rStyle w:val="fontstyle01"/>
                <w:rFonts w:ascii="Cambria Math" w:hAnsi="Cambria Math"/>
                <w:sz w:val="24"/>
                <w:szCs w:val="24"/>
              </w:rPr>
            </m:ctrlPr>
          </m:sSubPr>
          <m:e>
            <m:r>
              <w:rPr>
                <w:rStyle w:val="fontstyle01"/>
                <w:rFonts w:ascii="Cambria Math" w:hAnsi="Cambria Math"/>
                <w:sz w:val="24"/>
                <w:szCs w:val="24"/>
              </w:rPr>
              <m:t>f</m:t>
            </m:r>
          </m:e>
          <m:sub>
            <m:r>
              <w:rPr>
                <w:rStyle w:val="fontstyle01"/>
                <w:rFonts w:ascii="Cambria Math" w:hAnsi="Cambria Math"/>
                <w:sz w:val="24"/>
                <w:szCs w:val="24"/>
              </w:rPr>
              <m:t>j</m:t>
            </m:r>
          </m:sub>
        </m:sSub>
      </m:oMath>
      <w:r w:rsidR="00EA014F">
        <w:rPr>
          <w:rStyle w:val="fontstyle01"/>
          <w:rFonts w:hint="eastAsia"/>
          <w:sz w:val="24"/>
          <w:szCs w:val="24"/>
        </w:rPr>
        <w:t xml:space="preserve"> bei</w:t>
      </w:r>
      <w:r w:rsidR="000E0527">
        <w:rPr>
          <w:rStyle w:val="fontstyle01"/>
          <w:rFonts w:hint="eastAsia"/>
          <w:sz w:val="24"/>
          <w:szCs w:val="24"/>
        </w:rPr>
        <w:t xml:space="preserve">ng requested from a user in </w:t>
      </w:r>
      <w:r w:rsidR="000E0527">
        <w:rPr>
          <w:rStyle w:val="fontstyle01"/>
          <w:sz w:val="24"/>
          <w:szCs w:val="24"/>
        </w:rPr>
        <w:t>BS</w:t>
      </w:r>
      <w:r w:rsidR="00EA014F">
        <w:rPr>
          <w:rStyle w:val="fontstyle01"/>
          <w:rFonts w:hint="eastAsia"/>
          <w:sz w:val="24"/>
          <w:szCs w:val="24"/>
        </w:rPr>
        <w:t xml:space="preserve"> </w:t>
      </w:r>
      <m:oMath>
        <m:r>
          <w:rPr>
            <w:rStyle w:val="fontstyle01"/>
            <w:rFonts w:ascii="Cambria Math" w:hAnsi="Cambria Math"/>
            <w:sz w:val="24"/>
            <w:szCs w:val="24"/>
          </w:rPr>
          <m:t>i</m:t>
        </m:r>
      </m:oMath>
      <w:r w:rsidR="00EA014F">
        <w:rPr>
          <w:rStyle w:val="fontstyle01"/>
          <w:sz w:val="24"/>
          <w:szCs w:val="24"/>
        </w:rPr>
        <w:t>,</w:t>
      </w:r>
      <w:r w:rsidR="00127D14">
        <w:rPr>
          <w:rStyle w:val="fontstyle01"/>
          <w:sz w:val="24"/>
          <w:szCs w:val="24"/>
        </w:rPr>
        <w:t xml:space="preserve"> </w:t>
      </w:r>
      <w:r w:rsidR="00EA014F">
        <w:rPr>
          <w:rStyle w:val="fontstyle01"/>
          <w:sz w:val="24"/>
          <w:szCs w:val="24"/>
        </w:rPr>
        <w:t xml:space="preserve">and </w:t>
      </w:r>
      <m:oMath>
        <m:nary>
          <m:naryPr>
            <m:chr m:val="∑"/>
            <m:limLoc m:val="subSup"/>
            <m:ctrlPr>
              <w:rPr>
                <w:rStyle w:val="fontstyle01"/>
                <w:rFonts w:ascii="Cambria Math" w:hAnsi="Cambria Math"/>
                <w:sz w:val="24"/>
                <w:szCs w:val="24"/>
              </w:rPr>
            </m:ctrlPr>
          </m:naryPr>
          <m:sub>
            <m:r>
              <w:rPr>
                <w:rStyle w:val="fontstyle01"/>
                <w:rFonts w:ascii="Cambria Math" w:hAnsi="Cambria Math"/>
                <w:sz w:val="24"/>
                <w:szCs w:val="24"/>
              </w:rPr>
              <m:t>j</m:t>
            </m:r>
            <m:r>
              <m:rPr>
                <m:sty m:val="p"/>
              </m:rPr>
              <w:rPr>
                <w:rStyle w:val="fontstyle01"/>
                <w:rFonts w:ascii="Cambria Math" w:hAnsi="Cambria Math"/>
                <w:sz w:val="24"/>
                <w:szCs w:val="24"/>
              </w:rPr>
              <m:t>=1</m:t>
            </m:r>
          </m:sub>
          <m:sup>
            <m:r>
              <w:rPr>
                <w:rStyle w:val="fontstyle01"/>
                <w:rFonts w:ascii="Cambria Math" w:hAnsi="Cambria Math"/>
                <w:sz w:val="24"/>
                <w:szCs w:val="24"/>
              </w:rPr>
              <m:t>N</m:t>
            </m:r>
          </m:sup>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r>
              <m:rPr>
                <m:sty m:val="p"/>
              </m:rPr>
              <w:rPr>
                <w:rStyle w:val="fontstyle01"/>
                <w:rFonts w:ascii="Cambria Math" w:hAnsi="Cambria Math"/>
                <w:sz w:val="24"/>
                <w:szCs w:val="24"/>
              </w:rPr>
              <m:t>=1,∀</m:t>
            </m:r>
            <m:r>
              <w:rPr>
                <w:rStyle w:val="fontstyle01"/>
                <w:rFonts w:ascii="Cambria Math" w:hAnsi="Cambria Math"/>
                <w:sz w:val="24"/>
                <w:szCs w:val="24"/>
              </w:rPr>
              <m:t>i</m:t>
            </m:r>
            <m:r>
              <m:rPr>
                <m:sty m:val="p"/>
              </m:rPr>
              <w:rPr>
                <w:rStyle w:val="fontstyle01"/>
                <w:rFonts w:ascii="Cambria Math" w:hAnsi="Cambria Math"/>
                <w:sz w:val="24"/>
                <w:szCs w:val="24"/>
              </w:rPr>
              <m:t>∈</m:t>
            </m:r>
            <m:r>
              <m:rPr>
                <m:scr m:val="script"/>
              </m:rPr>
              <w:rPr>
                <w:rStyle w:val="fontstyle01"/>
                <w:rFonts w:ascii="Cambria Math" w:hAnsi="Cambria Math"/>
                <w:sz w:val="24"/>
                <w:szCs w:val="24"/>
              </w:rPr>
              <m:t>S</m:t>
            </m:r>
          </m:e>
        </m:nary>
      </m:oMath>
      <w:r w:rsidR="00C50C1B">
        <w:rPr>
          <w:rStyle w:val="fontstyle01"/>
          <w:rFonts w:hint="eastAsia"/>
          <w:sz w:val="24"/>
          <w:szCs w:val="24"/>
        </w:rPr>
        <w:t>.</w:t>
      </w:r>
      <w:r w:rsidR="00C50C1B">
        <w:rPr>
          <w:rStyle w:val="fontstyle01"/>
          <w:sz w:val="24"/>
          <w:szCs w:val="24"/>
        </w:rPr>
        <w:t xml:space="preserve"> </w:t>
      </w:r>
      <w:r w:rsidR="00C50C1B">
        <w:rPr>
          <w:rStyle w:val="fontstyle01"/>
          <w:rFonts w:hint="eastAsia"/>
          <w:sz w:val="24"/>
          <w:szCs w:val="24"/>
        </w:rPr>
        <w:t>I</w:t>
      </w:r>
      <w:r w:rsidR="00C50C1B">
        <w:rPr>
          <w:rStyle w:val="fontstyle01"/>
          <w:sz w:val="24"/>
          <w:szCs w:val="24"/>
        </w:rPr>
        <w:t xml:space="preserve">t should be noted that the content populary here is inferred </w:t>
      </w:r>
      <w:r w:rsidR="00A77C2F">
        <w:rPr>
          <w:rStyle w:val="fontstyle01"/>
          <w:sz w:val="24"/>
          <w:szCs w:val="24"/>
        </w:rPr>
        <w:t xml:space="preserve">with </w:t>
      </w:r>
      <w:r w:rsidR="00A77C2F">
        <w:rPr>
          <w:rStyle w:val="fontstyle01"/>
          <w:sz w:val="24"/>
          <w:szCs w:val="24"/>
        </w:rPr>
        <w:lastRenderedPageBreak/>
        <w:t xml:space="preserve">historical data and </w:t>
      </w:r>
      <w:del w:id="83" w:author="Xu Xiaodong" w:date="2018-11-02T00:42:00Z">
        <w:r w:rsidR="00A77C2F" w:rsidDel="00607A14">
          <w:rPr>
            <w:rStyle w:val="fontstyle01"/>
            <w:sz w:val="24"/>
            <w:szCs w:val="24"/>
          </w:rPr>
          <w:delText>can</w:delText>
        </w:r>
        <w:r w:rsidR="00C50C1B" w:rsidDel="00607A14">
          <w:rPr>
            <w:rStyle w:val="fontstyle01"/>
            <w:sz w:val="24"/>
            <w:szCs w:val="24"/>
          </w:rPr>
          <w:delText xml:space="preserve"> </w:delText>
        </w:r>
      </w:del>
      <w:ins w:id="84" w:author="Xu Xiaodong" w:date="2018-11-02T00:42:00Z">
        <w:r w:rsidR="00607A14">
          <w:rPr>
            <w:rStyle w:val="fontstyle01"/>
            <w:sz w:val="24"/>
            <w:szCs w:val="24"/>
          </w:rPr>
          <w:t>may</w:t>
        </w:r>
        <w:r w:rsidR="00607A14">
          <w:rPr>
            <w:rStyle w:val="fontstyle01"/>
            <w:sz w:val="24"/>
            <w:szCs w:val="24"/>
          </w:rPr>
          <w:t xml:space="preserve"> </w:t>
        </w:r>
      </w:ins>
      <w:r w:rsidR="00C50C1B">
        <w:rPr>
          <w:rStyle w:val="fontstyle01"/>
          <w:sz w:val="24"/>
          <w:szCs w:val="24"/>
        </w:rPr>
        <w:t>not reflect the short-term variation due to user mobility.</w:t>
      </w:r>
    </w:p>
    <w:p w14:paraId="0FD80C5F" w14:textId="77777777" w:rsidR="00BE0B11" w:rsidRPr="00EA014F" w:rsidRDefault="00BE0B11" w:rsidP="00B34729">
      <w:pPr>
        <w:ind w:firstLine="420"/>
        <w:rPr>
          <w:rStyle w:val="fontstyle01"/>
          <w:rFonts w:hint="eastAsia"/>
          <w:sz w:val="24"/>
          <w:szCs w:val="24"/>
        </w:rPr>
      </w:pPr>
    </w:p>
    <w:p w14:paraId="6E5F604A" w14:textId="77777777" w:rsidR="00665E50" w:rsidRPr="006B5DD8" w:rsidRDefault="00665E50" w:rsidP="006B5DD8">
      <w:pPr>
        <w:pStyle w:val="a9"/>
        <w:numPr>
          <w:ilvl w:val="0"/>
          <w:numId w:val="6"/>
        </w:numPr>
        <w:ind w:firstLineChars="0"/>
        <w:rPr>
          <w:rStyle w:val="fontstyle01"/>
          <w:rFonts w:hint="eastAsia"/>
          <w:i/>
          <w:sz w:val="24"/>
          <w:szCs w:val="24"/>
        </w:rPr>
      </w:pPr>
      <w:r w:rsidRPr="006B5DD8">
        <w:rPr>
          <w:rStyle w:val="fontstyle01"/>
          <w:rFonts w:hint="eastAsia"/>
          <w:i/>
          <w:sz w:val="24"/>
          <w:szCs w:val="24"/>
        </w:rPr>
        <w:t>M</w:t>
      </w:r>
      <w:r w:rsidRPr="006B5DD8">
        <w:rPr>
          <w:rStyle w:val="fontstyle01"/>
          <w:i/>
          <w:sz w:val="24"/>
          <w:szCs w:val="24"/>
        </w:rPr>
        <w:t>obility Model</w:t>
      </w:r>
    </w:p>
    <w:p w14:paraId="5BFDF789" w14:textId="77777777" w:rsidR="00665E50" w:rsidRDefault="003B58BA" w:rsidP="00B34729">
      <w:pPr>
        <w:ind w:firstLine="420"/>
        <w:rPr>
          <w:rStyle w:val="fontstyle01"/>
          <w:rFonts w:hint="eastAsia"/>
          <w:sz w:val="24"/>
          <w:szCs w:val="24"/>
        </w:rPr>
      </w:pPr>
      <w:r>
        <w:rPr>
          <w:rStyle w:val="fontstyle01"/>
          <w:rFonts w:hint="eastAsia"/>
          <w:sz w:val="24"/>
          <w:szCs w:val="24"/>
        </w:rPr>
        <w:t>User</w:t>
      </w:r>
      <w:r>
        <w:rPr>
          <w:rStyle w:val="fontstyle01"/>
          <w:sz w:val="24"/>
          <w:szCs w:val="24"/>
        </w:rPr>
        <w:t xml:space="preserve"> </w:t>
      </w:r>
      <w:r>
        <w:rPr>
          <w:rStyle w:val="fontstyle01"/>
          <w:rFonts w:hint="eastAsia"/>
          <w:sz w:val="24"/>
          <w:szCs w:val="24"/>
        </w:rPr>
        <w:t>mobi</w:t>
      </w:r>
      <w:r>
        <w:rPr>
          <w:rStyle w:val="fontstyle01"/>
          <w:sz w:val="24"/>
          <w:szCs w:val="24"/>
        </w:rPr>
        <w:t>lity is modeled by discrete random jumps,</w:t>
      </w:r>
      <w:r w:rsidR="004E438E">
        <w:rPr>
          <w:rStyle w:val="fontstyle01"/>
          <w:sz w:val="24"/>
          <w:szCs w:val="24"/>
        </w:rPr>
        <w:t xml:space="preserve"> </w:t>
      </w:r>
      <w:r>
        <w:rPr>
          <w:rStyle w:val="fontstyle01"/>
          <w:sz w:val="24"/>
          <w:szCs w:val="24"/>
        </w:rPr>
        <w:t>with the corresponding intensity characterized by average sojourn time.</w:t>
      </w:r>
      <w:r w:rsidR="00B53506" w:rsidRPr="00B53506">
        <w:rPr>
          <w:rStyle w:val="fontstyle01"/>
          <w:sz w:val="24"/>
          <w:szCs w:val="24"/>
        </w:rPr>
        <w:t xml:space="preserve"> In terms of</w:t>
      </w:r>
      <w:r w:rsidR="00B53506">
        <w:rPr>
          <w:rStyle w:val="fontstyle01"/>
          <w:sz w:val="24"/>
          <w:szCs w:val="24"/>
        </w:rPr>
        <w:t xml:space="preserve"> </w:t>
      </w:r>
      <w:r w:rsidR="00B53506" w:rsidRPr="00B53506">
        <w:rPr>
          <w:rStyle w:val="fontstyle01"/>
          <w:sz w:val="24"/>
          <w:szCs w:val="24"/>
        </w:rPr>
        <w:t>the distribution of sojourn time, it is reasonable to model it by</w:t>
      </w:r>
      <w:r w:rsidR="00B53506">
        <w:rPr>
          <w:rStyle w:val="fontstyle01"/>
          <w:sz w:val="24"/>
          <w:szCs w:val="24"/>
        </w:rPr>
        <w:t xml:space="preserve"> </w:t>
      </w:r>
      <w:r w:rsidR="00B53506" w:rsidRPr="00B53506">
        <w:rPr>
          <w:rStyle w:val="fontstyle01"/>
          <w:sz w:val="24"/>
          <w:szCs w:val="24"/>
        </w:rPr>
        <w:t>an exponential function [</w:t>
      </w:r>
      <w:r w:rsidR="008B4494">
        <w:rPr>
          <w:rStyle w:val="fontstyle01"/>
          <w:sz w:val="24"/>
          <w:szCs w:val="24"/>
        </w:rPr>
        <w:t>MEC</w:t>
      </w:r>
      <w:r w:rsidR="00B53506" w:rsidRPr="00B53506">
        <w:rPr>
          <w:rStyle w:val="fontstyle01"/>
          <w:sz w:val="24"/>
          <w:szCs w:val="24"/>
        </w:rPr>
        <w:t>]. Therefore, the probability density function (PDF) of sojourn time</w:t>
      </w:r>
      <w:r w:rsidR="00610930">
        <w:rPr>
          <w:rStyle w:val="fontstyle01"/>
          <w:sz w:val="24"/>
          <w:szCs w:val="24"/>
        </w:rPr>
        <w:t xml:space="preserve"> in </w:t>
      </w:r>
      <w:r w:rsidR="000E0527">
        <w:rPr>
          <w:rStyle w:val="fontstyle01"/>
          <w:sz w:val="24"/>
          <w:szCs w:val="24"/>
        </w:rPr>
        <w:t>SBS</w:t>
      </w:r>
      <w:r w:rsidR="00610930">
        <w:rPr>
          <w:rStyle w:val="fontstyle01"/>
          <w:sz w:val="24"/>
          <w:szCs w:val="24"/>
        </w:rPr>
        <w:t xml:space="preserve"> </w:t>
      </w:r>
      <m:oMath>
        <m:r>
          <m:rPr>
            <m:sty m:val="p"/>
          </m:rPr>
          <w:rPr>
            <w:rStyle w:val="fontstyle01"/>
            <w:rFonts w:ascii="Cambria Math" w:hAnsi="Cambria Math"/>
            <w:sz w:val="24"/>
            <w:szCs w:val="24"/>
          </w:rPr>
          <m:t>i</m:t>
        </m:r>
      </m:oMath>
      <w:r w:rsidR="00610930">
        <w:rPr>
          <w:rStyle w:val="fontstyle01"/>
          <w:sz w:val="24"/>
          <w:szCs w:val="24"/>
        </w:rPr>
        <w:t xml:space="preserve"> </w:t>
      </w:r>
      <w:r w:rsidR="00B53506" w:rsidRPr="00B53506">
        <w:rPr>
          <w:rStyle w:val="fontstyle01"/>
          <w:sz w:val="24"/>
          <w:szCs w:val="24"/>
        </w:rPr>
        <w:t>can be written as follows:</w:t>
      </w:r>
    </w:p>
    <w:p w14:paraId="390E17F7" w14:textId="77777777" w:rsidR="00610930" w:rsidRPr="00571463" w:rsidRDefault="00610930" w:rsidP="00C75E0A">
      <w:pPr>
        <w:rPr>
          <w:rStyle w:val="fontstyle01"/>
          <w:rFonts w:hint="eastAsia"/>
          <w:iCs/>
          <w:sz w:val="24"/>
          <w:szCs w:val="24"/>
        </w:rPr>
      </w:pPr>
      <m:oMathPara>
        <m:oMath>
          <m:r>
            <w:rPr>
              <w:rStyle w:val="fontstyle01"/>
              <w:rFonts w:ascii="Cambria Math" w:hAnsi="Cambria Math"/>
              <w:sz w:val="24"/>
              <w:szCs w:val="24"/>
            </w:rPr>
            <m:t>p</m:t>
          </m:r>
          <m:d>
            <m:dPr>
              <m:ctrlPr>
                <w:rPr>
                  <w:rStyle w:val="fontstyle01"/>
                  <w:rFonts w:ascii="Cambria Math" w:hAnsi="Cambria Math"/>
                  <w:i/>
                  <w:iCs/>
                  <w:sz w:val="24"/>
                  <w:szCs w:val="24"/>
                </w:rPr>
              </m:ctrlPr>
            </m:dPr>
            <m:e>
              <m:r>
                <w:rPr>
                  <w:rStyle w:val="fontstyle01"/>
                  <w:rFonts w:ascii="Cambria Math" w:hAnsi="Cambria Math"/>
                  <w:sz w:val="24"/>
                  <w:szCs w:val="24"/>
                </w:rPr>
                <m:t>τ,μ</m:t>
              </m:r>
            </m:e>
          </m:d>
          <m:r>
            <m:rPr>
              <m:sty m:val="p"/>
            </m:rPr>
            <w:rPr>
              <w:rStyle w:val="fontstyle01"/>
              <w:rFonts w:ascii="Cambria Math" w:hAnsi="Cambria Math"/>
              <w:sz w:val="24"/>
              <w:szCs w:val="24"/>
            </w:rPr>
            <m:t>=</m:t>
          </m:r>
          <m:f>
            <m:fPr>
              <m:ctrlPr>
                <w:rPr>
                  <w:rStyle w:val="fontstyle01"/>
                  <w:rFonts w:ascii="Cambria Math" w:hAnsi="Cambria Math"/>
                  <w:iCs/>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μ</m:t>
              </m:r>
            </m:den>
          </m:f>
          <m:sSup>
            <m:sSupPr>
              <m:ctrlPr>
                <w:rPr>
                  <w:rStyle w:val="fontstyle01"/>
                  <w:rFonts w:ascii="Cambria Math" w:hAnsi="Cambria Math"/>
                  <w:i/>
                  <w:iCs/>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-τ/μ</m:t>
              </m:r>
            </m:sup>
          </m:sSup>
        </m:oMath>
      </m:oMathPara>
    </w:p>
    <w:p w14:paraId="6CBA265C" w14:textId="77777777" w:rsidR="00B34729" w:rsidRDefault="00571463" w:rsidP="00334E56">
      <w:pPr>
        <w:rPr>
          <w:rStyle w:val="fontstyle01"/>
          <w:rFonts w:hint="eastAsia"/>
          <w:iCs/>
          <w:sz w:val="24"/>
          <w:szCs w:val="24"/>
        </w:rPr>
      </w:pPr>
      <w:r>
        <w:rPr>
          <w:rStyle w:val="fontstyle01"/>
          <w:iCs/>
          <w:sz w:val="24"/>
          <w:szCs w:val="24"/>
        </w:rPr>
        <w:t xml:space="preserve">where </w:t>
      </w:r>
      <m:oMath>
        <m:r>
          <w:rPr>
            <w:rStyle w:val="fontstyle01"/>
            <w:rFonts w:ascii="Cambria Math" w:hAnsi="Cambria Math"/>
            <w:sz w:val="24"/>
            <w:szCs w:val="24"/>
          </w:rPr>
          <m:t>μ</m:t>
        </m:r>
      </m:oMath>
      <w:r>
        <w:rPr>
          <w:rStyle w:val="fontstyle01"/>
          <w:rFonts w:hint="eastAsia"/>
          <w:iCs/>
          <w:sz w:val="24"/>
          <w:szCs w:val="24"/>
        </w:rPr>
        <w:t xml:space="preserve"> </w:t>
      </w:r>
      <w:r w:rsidR="001548A5">
        <w:rPr>
          <w:rStyle w:val="fontstyle01"/>
          <w:iCs/>
          <w:sz w:val="24"/>
          <w:szCs w:val="24"/>
        </w:rPr>
        <w:t>is the average sojourn time</w:t>
      </w:r>
      <w:r w:rsidR="00FD2B80">
        <w:rPr>
          <w:rStyle w:val="fontstyle01"/>
          <w:iCs/>
          <w:sz w:val="24"/>
          <w:szCs w:val="24"/>
        </w:rPr>
        <w:t>.</w:t>
      </w:r>
      <w:r w:rsidR="00B01060" w:rsidRPr="00B01060">
        <w:rPr>
          <w:rStyle w:val="fontstyle01"/>
          <w:iCs/>
          <w:sz w:val="24"/>
          <w:szCs w:val="24"/>
        </w:rPr>
        <w:t xml:space="preserve"> </w:t>
      </w:r>
      <w:r w:rsidR="00D67651">
        <w:rPr>
          <w:rStyle w:val="fontstyle01"/>
          <w:iCs/>
          <w:sz w:val="24"/>
          <w:szCs w:val="24"/>
        </w:rPr>
        <w:t xml:space="preserve">A small </w:t>
      </w:r>
      <m:oMath>
        <m:r>
          <w:rPr>
            <w:rStyle w:val="fontstyle01"/>
            <w:rFonts w:ascii="Cambria Math" w:hAnsi="Cambria Math"/>
            <w:sz w:val="24"/>
            <w:szCs w:val="24"/>
          </w:rPr>
          <m:t>μ</m:t>
        </m:r>
      </m:oMath>
      <w:r w:rsidR="00D67651">
        <w:rPr>
          <w:rStyle w:val="fontstyle01"/>
          <w:rFonts w:hint="eastAsia"/>
          <w:sz w:val="24"/>
          <w:szCs w:val="24"/>
        </w:rPr>
        <w:t xml:space="preserve"> </w:t>
      </w:r>
      <w:r w:rsidR="00D67651">
        <w:rPr>
          <w:rStyle w:val="fontstyle01"/>
          <w:sz w:val="24"/>
          <w:szCs w:val="24"/>
        </w:rPr>
        <w:t>indicates intense mobility and vice versa.</w:t>
      </w:r>
    </w:p>
    <w:p w14:paraId="3C5E8A23" w14:textId="77777777" w:rsidR="00571463" w:rsidRDefault="00A642FD" w:rsidP="00B34729">
      <w:pPr>
        <w:ind w:firstLine="420"/>
        <w:rPr>
          <w:rStyle w:val="fontstyle01"/>
          <w:rFonts w:hint="eastAsia"/>
          <w:sz w:val="24"/>
          <w:szCs w:val="24"/>
        </w:rPr>
      </w:pPr>
      <w:r>
        <w:rPr>
          <w:rStyle w:val="fontstyle01"/>
          <w:iCs/>
          <w:sz w:val="24"/>
          <w:szCs w:val="24"/>
        </w:rPr>
        <w:t>In addition, in order to predict</w:t>
      </w:r>
      <w:r w:rsidR="00732D01">
        <w:rPr>
          <w:rStyle w:val="fontstyle01"/>
          <w:iCs/>
          <w:sz w:val="24"/>
          <w:szCs w:val="24"/>
        </w:rPr>
        <w:t xml:space="preserve"> the trajectory of moving users, we adopt the</w:t>
      </w:r>
      <w:r w:rsidR="0034468E">
        <w:rPr>
          <w:rStyle w:val="fontstyle01"/>
          <w:iCs/>
          <w:sz w:val="24"/>
          <w:szCs w:val="24"/>
        </w:rPr>
        <w:t xml:space="preserve"> stationary Markov model. Let </w:t>
      </w:r>
      <m:oMath>
        <m:sSub>
          <m:sSubPr>
            <m:ctrlPr>
              <w:rPr>
                <w:rStyle w:val="fontstyle01"/>
                <w:rFonts w:ascii="Cambria Math" w:hAnsi="Cambria Math"/>
                <w:iCs/>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r>
          <w:rPr>
            <w:rStyle w:val="fontstyle01"/>
            <w:rFonts w:ascii="Cambria Math" w:hAnsi="Cambria Math"/>
            <w:sz w:val="24"/>
            <w:szCs w:val="24"/>
          </w:rPr>
          <m:t>≥0</m:t>
        </m:r>
      </m:oMath>
      <w:r w:rsidR="0034468E">
        <w:rPr>
          <w:rStyle w:val="fontstyle01"/>
          <w:rFonts w:hint="eastAsia"/>
          <w:iCs/>
          <w:sz w:val="24"/>
          <w:szCs w:val="24"/>
        </w:rPr>
        <w:t xml:space="preserve"> </w:t>
      </w:r>
      <w:r w:rsidR="0034468E">
        <w:rPr>
          <w:rStyle w:val="fontstyle01"/>
          <w:iCs/>
          <w:sz w:val="24"/>
          <w:szCs w:val="24"/>
        </w:rPr>
        <w:t>de</w:t>
      </w:r>
      <w:r w:rsidR="0034468E" w:rsidRPr="007166CA">
        <w:rPr>
          <w:rStyle w:val="fontstyle01"/>
          <w:sz w:val="24"/>
          <w:szCs w:val="24"/>
        </w:rPr>
        <w:t xml:space="preserve">note the probability of transition from </w:t>
      </w:r>
      <w:r w:rsidR="000E0527">
        <w:rPr>
          <w:rStyle w:val="fontstyle01"/>
          <w:sz w:val="24"/>
          <w:szCs w:val="24"/>
        </w:rPr>
        <w:t>SBS</w:t>
      </w:r>
      <w:r w:rsidR="0034468E" w:rsidRPr="007166CA">
        <w:rPr>
          <w:rStyle w:val="fontstyle01"/>
          <w:sz w:val="24"/>
          <w:szCs w:val="24"/>
        </w:rPr>
        <w:t xml:space="preserve"> </w:t>
      </w:r>
      <m:oMath>
        <m:r>
          <w:rPr>
            <w:rStyle w:val="fontstyle01"/>
            <w:rFonts w:ascii="Cambria Math" w:hAnsi="Cambria Math"/>
            <w:sz w:val="24"/>
            <w:szCs w:val="24"/>
          </w:rPr>
          <m:t>l</m:t>
        </m:r>
      </m:oMath>
      <w:r w:rsidR="0034468E" w:rsidRPr="007166CA">
        <w:rPr>
          <w:rStyle w:val="fontstyle01"/>
          <w:sz w:val="24"/>
          <w:szCs w:val="24"/>
        </w:rPr>
        <w:t xml:space="preserve"> to </w:t>
      </w:r>
      <w:r w:rsidR="000E0527">
        <w:rPr>
          <w:rStyle w:val="fontstyle01"/>
          <w:sz w:val="24"/>
          <w:szCs w:val="24"/>
        </w:rPr>
        <w:t>SBS</w:t>
      </w:r>
      <w:r w:rsidR="0034468E" w:rsidRPr="007166CA">
        <w:rPr>
          <w:rStyle w:val="fontstyle01"/>
          <w:sz w:val="24"/>
          <w:szCs w:val="24"/>
        </w:rPr>
        <w:t xml:space="preserve"> </w:t>
      </w:r>
      <m:oMath>
        <m:r>
          <w:rPr>
            <w:rStyle w:val="fontstyle01"/>
            <w:rFonts w:ascii="Cambria Math" w:hAnsi="Cambria Math"/>
            <w:sz w:val="24"/>
            <w:szCs w:val="24"/>
          </w:rPr>
          <m:t>i</m:t>
        </m:r>
      </m:oMath>
      <w:r w:rsidR="00E46139" w:rsidRPr="007166CA">
        <w:rPr>
          <w:rStyle w:val="fontstyle01"/>
          <w:rFonts w:hint="eastAsia"/>
          <w:sz w:val="24"/>
          <w:szCs w:val="24"/>
        </w:rPr>
        <w:t>,</w:t>
      </w:r>
      <w:r w:rsidR="00E46139" w:rsidRPr="007166CA">
        <w:rPr>
          <w:rStyle w:val="fontstyle01"/>
          <w:sz w:val="24"/>
          <w:szCs w:val="24"/>
        </w:rPr>
        <w:t xml:space="preserve"> where </w:t>
      </w:r>
      <m:oMath>
        <m:nary>
          <m:naryPr>
            <m:chr m:val="∑"/>
            <m:limLoc m:val="subSup"/>
            <m:supHide m:val="1"/>
            <m:ctrlPr>
              <w:rPr>
                <w:rStyle w:val="fontstyle01"/>
                <w:rFonts w:ascii="Cambria Math" w:hAnsi="Cambria Math"/>
                <w:sz w:val="24"/>
                <w:szCs w:val="24"/>
              </w:rPr>
            </m:ctrlPr>
          </m:naryPr>
          <m:sub>
            <m:r>
              <w:rPr>
                <w:rStyle w:val="fontstyle01"/>
                <w:rFonts w:ascii="Cambria Math" w:hAnsi="Cambria Math"/>
                <w:sz w:val="24"/>
                <w:szCs w:val="24"/>
              </w:rPr>
              <m:t>i</m:t>
            </m:r>
            <m:r>
              <m:rPr>
                <m:scr m:val="script"/>
                <m:sty m:val="p"/>
              </m:rPr>
              <w:rPr>
                <w:rStyle w:val="fontstyle01"/>
                <w:rFonts w:ascii="Cambria Math" w:hAnsi="Cambria Math"/>
                <w:sz w:val="24"/>
                <w:szCs w:val="24"/>
              </w:rPr>
              <m:t>∈S</m:t>
            </m:r>
          </m:sub>
          <m:sup/>
          <m:e>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r>
                  <m:rPr>
                    <m:sty m:val="p"/>
                  </m:rPr>
                  <w:rPr>
                    <w:rStyle w:val="fontstyle01"/>
                    <w:rFonts w:ascii="Cambria Math" w:hAnsi="Cambria Math"/>
                    <w:sz w:val="24"/>
                    <w:szCs w:val="24"/>
                  </w:rPr>
                  <m:t>,</m:t>
                </m:r>
                <m:r>
                  <w:rPr>
                    <w:rStyle w:val="fontstyle01"/>
                    <w:rFonts w:ascii="Cambria Math" w:hAnsi="Cambria Math"/>
                    <w:sz w:val="24"/>
                    <w:szCs w:val="24"/>
                  </w:rPr>
                  <m:t>i</m:t>
                </m:r>
              </m:sub>
            </m:sSub>
            <m:r>
              <m:rPr>
                <m:sty m:val="p"/>
              </m:rPr>
              <w:rPr>
                <w:rStyle w:val="fontstyle01"/>
                <w:rFonts w:ascii="Cambria Math" w:hAnsi="Cambria Math"/>
                <w:sz w:val="24"/>
                <w:szCs w:val="24"/>
              </w:rPr>
              <m:t>=1,∀</m:t>
            </m:r>
            <m:r>
              <w:rPr>
                <w:rStyle w:val="fontstyle01"/>
                <w:rFonts w:ascii="Cambria Math" w:hAnsi="Cambria Math"/>
                <w:sz w:val="24"/>
                <w:szCs w:val="24"/>
              </w:rPr>
              <m:t>l</m:t>
            </m:r>
            <m:r>
              <m:rPr>
                <m:scr m:val="script"/>
                <m:sty m:val="p"/>
              </m:rPr>
              <w:rPr>
                <w:rStyle w:val="fontstyle01"/>
                <w:rFonts w:ascii="Cambria Math" w:hAnsi="Cambria Math"/>
                <w:sz w:val="24"/>
                <w:szCs w:val="24"/>
              </w:rPr>
              <m:t>∈S</m:t>
            </m:r>
          </m:e>
        </m:nary>
        <m:r>
          <w:rPr>
            <w:rStyle w:val="fontstyle01"/>
            <w:rFonts w:ascii="Cambria Math" w:hAnsi="Cambria Math"/>
            <w:sz w:val="24"/>
            <w:szCs w:val="24"/>
          </w:rPr>
          <m:t>\</m:t>
        </m:r>
        <m:r>
          <m:rPr>
            <m:lit/>
          </m:rPr>
          <w:rPr>
            <w:rStyle w:val="fontstyle01"/>
            <w:rFonts w:ascii="Cambria Math" w:hAnsi="Cambria Math"/>
            <w:sz w:val="24"/>
            <w:szCs w:val="24"/>
          </w:rPr>
          <m:t>{</m:t>
        </m:r>
        <m:r>
          <w:rPr>
            <w:rStyle w:val="fontstyle01"/>
            <w:rFonts w:ascii="Cambria Math" w:hAnsi="Cambria Math"/>
            <w:sz w:val="24"/>
            <w:szCs w:val="24"/>
          </w:rPr>
          <m:t>0}</m:t>
        </m:r>
      </m:oMath>
      <w:r w:rsidR="007166CA" w:rsidRPr="007166CA">
        <w:rPr>
          <w:rStyle w:val="fontstyle01"/>
          <w:rFonts w:hint="eastAsia"/>
          <w:sz w:val="24"/>
          <w:szCs w:val="24"/>
        </w:rPr>
        <w:t>.</w:t>
      </w:r>
      <w:r w:rsidR="007166CA" w:rsidRPr="007166CA">
        <w:rPr>
          <w:rStyle w:val="fontstyle01"/>
          <w:sz w:val="24"/>
          <w:szCs w:val="24"/>
        </w:rPr>
        <w:t xml:space="preserve"> </w:t>
      </w:r>
      <w:r w:rsidR="006B1EF7">
        <w:rPr>
          <w:rStyle w:val="fontstyle01"/>
          <w:sz w:val="24"/>
          <w:szCs w:val="24"/>
        </w:rPr>
        <w:t xml:space="preserve">While predicting the cell transition probability is a challenging task in terms of accuracy, the recent advances in </w:t>
      </w:r>
      <w:r w:rsidR="00AB6422">
        <w:rPr>
          <w:rStyle w:val="fontstyle01"/>
          <w:iCs/>
          <w:sz w:val="24"/>
          <w:szCs w:val="24"/>
        </w:rPr>
        <w:t xml:space="preserve">machine learning </w:t>
      </w:r>
      <w:r w:rsidR="003E2B67">
        <w:rPr>
          <w:rStyle w:val="fontstyle01"/>
          <w:iCs/>
          <w:sz w:val="24"/>
          <w:szCs w:val="24"/>
        </w:rPr>
        <w:t>tec</w:t>
      </w:r>
      <w:r w:rsidR="006B1EF7">
        <w:rPr>
          <w:rStyle w:val="fontstyle01"/>
          <w:iCs/>
          <w:sz w:val="24"/>
          <w:szCs w:val="24"/>
        </w:rPr>
        <w:t>h</w:t>
      </w:r>
      <w:r w:rsidR="003E2B67">
        <w:rPr>
          <w:rStyle w:val="fontstyle01"/>
          <w:iCs/>
          <w:sz w:val="24"/>
          <w:szCs w:val="24"/>
        </w:rPr>
        <w:t>niques</w:t>
      </w:r>
      <w:r w:rsidR="00725A2F">
        <w:rPr>
          <w:rStyle w:val="fontstyle01"/>
          <w:iCs/>
          <w:sz w:val="24"/>
          <w:szCs w:val="24"/>
        </w:rPr>
        <w:t xml:space="preserve"> have made great p</w:t>
      </w:r>
      <w:r w:rsidR="000163C1">
        <w:rPr>
          <w:rStyle w:val="fontstyle01"/>
          <w:iCs/>
          <w:sz w:val="24"/>
          <w:szCs w:val="24"/>
        </w:rPr>
        <w:t>rogress on achieving this goal</w:t>
      </w:r>
      <w:r w:rsidR="00AB6422">
        <w:rPr>
          <w:rStyle w:val="fontstyle01"/>
          <w:iCs/>
          <w:sz w:val="24"/>
          <w:szCs w:val="24"/>
        </w:rPr>
        <w:t xml:space="preserve">. </w:t>
      </w:r>
      <w:r w:rsidR="007166CA" w:rsidRPr="007166CA">
        <w:rPr>
          <w:rStyle w:val="fontstyle01"/>
          <w:sz w:val="24"/>
          <w:szCs w:val="24"/>
        </w:rPr>
        <w:t>When a user has incomplete download at</w:t>
      </w:r>
      <w:r w:rsidR="007166CA">
        <w:rPr>
          <w:rStyle w:val="fontstyle01"/>
          <w:sz w:val="24"/>
          <w:szCs w:val="24"/>
        </w:rPr>
        <w:t xml:space="preserve"> </w:t>
      </w:r>
      <w:r w:rsidR="007166CA" w:rsidRPr="007166CA">
        <w:rPr>
          <w:rStyle w:val="fontstyle01"/>
          <w:sz w:val="24"/>
          <w:szCs w:val="24"/>
        </w:rPr>
        <w:t xml:space="preserve">one </w:t>
      </w:r>
      <w:r w:rsidR="000E0527">
        <w:rPr>
          <w:rStyle w:val="fontstyle01"/>
          <w:sz w:val="24"/>
          <w:szCs w:val="24"/>
        </w:rPr>
        <w:t>SBS</w:t>
      </w:r>
      <w:r w:rsidR="007166CA" w:rsidRPr="007166CA">
        <w:rPr>
          <w:rStyle w:val="fontstyle01"/>
          <w:sz w:val="24"/>
          <w:szCs w:val="24"/>
        </w:rPr>
        <w:t xml:space="preserve"> and enters the new </w:t>
      </w:r>
      <w:r w:rsidR="000E0527">
        <w:rPr>
          <w:rStyle w:val="fontstyle01"/>
          <w:sz w:val="24"/>
          <w:szCs w:val="24"/>
        </w:rPr>
        <w:t>SBS</w:t>
      </w:r>
      <w:r w:rsidR="007166CA" w:rsidRPr="007166CA">
        <w:rPr>
          <w:rStyle w:val="fontstyle01"/>
          <w:sz w:val="24"/>
          <w:szCs w:val="24"/>
        </w:rPr>
        <w:t>, the content is requested at</w:t>
      </w:r>
      <w:r w:rsidR="006427E1">
        <w:rPr>
          <w:rStyle w:val="fontstyle01"/>
          <w:sz w:val="24"/>
          <w:szCs w:val="24"/>
        </w:rPr>
        <w:t xml:space="preserve"> </w:t>
      </w:r>
      <w:r w:rsidR="007166CA" w:rsidRPr="007166CA">
        <w:rPr>
          <w:rStyle w:val="fontstyle01"/>
          <w:sz w:val="24"/>
          <w:szCs w:val="24"/>
        </w:rPr>
        <w:t xml:space="preserve">the new </w:t>
      </w:r>
      <w:r w:rsidR="000E0527">
        <w:rPr>
          <w:rStyle w:val="fontstyle01"/>
          <w:sz w:val="24"/>
          <w:szCs w:val="24"/>
        </w:rPr>
        <w:t>SBS</w:t>
      </w:r>
      <w:r w:rsidR="00BA7492">
        <w:rPr>
          <w:rStyle w:val="fontstyle01"/>
          <w:sz w:val="24"/>
          <w:szCs w:val="24"/>
        </w:rPr>
        <w:t xml:space="preserve"> </w:t>
      </w:r>
      <w:r w:rsidR="00BA7492" w:rsidRPr="007166CA">
        <w:rPr>
          <w:rStyle w:val="fontstyle01"/>
          <w:sz w:val="24"/>
          <w:szCs w:val="24"/>
        </w:rPr>
        <w:t>thus affecting the static content popularity</w:t>
      </w:r>
      <w:r w:rsidR="00BA7492">
        <w:rPr>
          <w:rStyle w:val="fontstyle01"/>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sidR="00FD5F9A">
        <w:rPr>
          <w:rStyle w:val="fontstyle01"/>
          <w:sz w:val="24"/>
          <w:szCs w:val="24"/>
        </w:rPr>
        <w:t>.</w:t>
      </w:r>
      <w:r w:rsidR="007166CA" w:rsidRPr="007166CA">
        <w:rPr>
          <w:rStyle w:val="fontstyle01"/>
          <w:sz w:val="24"/>
          <w:szCs w:val="24"/>
        </w:rPr>
        <w:t>Therefore, the popularity</w:t>
      </w:r>
      <m:oMath>
        <m:r>
          <m:rPr>
            <m:sty m:val="p"/>
          </m:rPr>
          <w:rPr>
            <w:rStyle w:val="fontstyle01"/>
            <w:rFonts w:ascii="Cambria Math" w:hAnsi="Cambria Math"/>
            <w:sz w:val="24"/>
            <w:szCs w:val="24"/>
          </w:rPr>
          <m:t xml:space="preserve"> </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sidR="007166CA" w:rsidRPr="007166CA">
        <w:rPr>
          <w:rStyle w:val="fontstyle01"/>
          <w:i/>
          <w:iCs/>
          <w:sz w:val="24"/>
          <w:szCs w:val="24"/>
        </w:rPr>
        <w:t xml:space="preserve"> </w:t>
      </w:r>
      <w:r w:rsidR="007166CA" w:rsidRPr="007166CA">
        <w:rPr>
          <w:rStyle w:val="fontstyle01"/>
          <w:sz w:val="24"/>
          <w:szCs w:val="24"/>
        </w:rPr>
        <w:t>of content</w:t>
      </w:r>
      <m:oMath>
        <m:r>
          <w:rPr>
            <w:rStyle w:val="fontstyle01"/>
            <w:rFonts w:ascii="Cambria Math" w:hAnsi="Cambria Math"/>
            <w:sz w:val="24"/>
            <w:szCs w:val="24"/>
          </w:rPr>
          <m:t xml:space="preserve"> j</m:t>
        </m:r>
      </m:oMath>
      <w:r w:rsidR="007166CA" w:rsidRPr="007166CA">
        <w:rPr>
          <w:rStyle w:val="fontstyle01"/>
          <w:i/>
          <w:iCs/>
          <w:sz w:val="24"/>
          <w:szCs w:val="24"/>
        </w:rPr>
        <w:t xml:space="preserve"> </w:t>
      </w:r>
      <w:r w:rsidR="007166CA" w:rsidRPr="007166CA">
        <w:rPr>
          <w:rStyle w:val="fontstyle01"/>
          <w:sz w:val="24"/>
          <w:szCs w:val="24"/>
        </w:rPr>
        <w:t>in BS</w:t>
      </w:r>
      <w:r w:rsidR="007166CA">
        <w:rPr>
          <w:rStyle w:val="fontstyle01"/>
          <w:sz w:val="24"/>
          <w:szCs w:val="24"/>
        </w:rPr>
        <w:t xml:space="preserve"> </w:t>
      </w:r>
      <m:oMath>
        <m:r>
          <w:rPr>
            <w:rStyle w:val="fontstyle01"/>
            <w:rFonts w:ascii="Cambria Math" w:hAnsi="Cambria Math"/>
            <w:sz w:val="24"/>
            <w:szCs w:val="24"/>
          </w:rPr>
          <m:t>i</m:t>
        </m:r>
      </m:oMath>
      <w:r w:rsidR="007166CA" w:rsidRPr="007166CA">
        <w:rPr>
          <w:rStyle w:val="fontstyle01"/>
          <w:i/>
          <w:iCs/>
          <w:sz w:val="24"/>
          <w:szCs w:val="24"/>
        </w:rPr>
        <w:t xml:space="preserve"> </w:t>
      </w:r>
      <w:r w:rsidR="007166CA" w:rsidRPr="007166CA">
        <w:rPr>
          <w:rStyle w:val="fontstyle01"/>
          <w:sz w:val="24"/>
          <w:szCs w:val="24"/>
        </w:rPr>
        <w:t xml:space="preserve">may not reflect the actual request </w:t>
      </w:r>
      <w:r w:rsidR="00DE581F">
        <w:rPr>
          <w:rStyle w:val="fontstyle01"/>
          <w:sz w:val="24"/>
          <w:szCs w:val="24"/>
        </w:rPr>
        <w:t>probability</w:t>
      </w:r>
      <w:r w:rsidR="007166CA" w:rsidRPr="007166CA">
        <w:rPr>
          <w:rStyle w:val="fontstyle01"/>
          <w:sz w:val="24"/>
          <w:szCs w:val="24"/>
        </w:rPr>
        <w:t xml:space="preserve"> of content </w:t>
      </w:r>
      <m:oMath>
        <m:r>
          <w:rPr>
            <w:rStyle w:val="fontstyle01"/>
            <w:rFonts w:ascii="Cambria Math" w:hAnsi="Cambria Math"/>
            <w:sz w:val="24"/>
            <w:szCs w:val="24"/>
          </w:rPr>
          <m:t>j</m:t>
        </m:r>
      </m:oMath>
      <w:r w:rsidR="007166CA" w:rsidRPr="007166CA">
        <w:rPr>
          <w:rStyle w:val="fontstyle01"/>
          <w:i/>
          <w:iCs/>
          <w:sz w:val="24"/>
          <w:szCs w:val="24"/>
        </w:rPr>
        <w:t xml:space="preserve"> </w:t>
      </w:r>
      <w:r w:rsidR="007166CA" w:rsidRPr="007166CA">
        <w:rPr>
          <w:rStyle w:val="fontstyle01"/>
          <w:sz w:val="24"/>
          <w:szCs w:val="24"/>
        </w:rPr>
        <w:t>in BS</w:t>
      </w:r>
      <w:r w:rsidR="009F47BC">
        <w:rPr>
          <w:rStyle w:val="fontstyle01"/>
          <w:sz w:val="24"/>
          <w:szCs w:val="24"/>
        </w:rPr>
        <w:t xml:space="preserve"> </w:t>
      </w:r>
      <m:oMath>
        <m:r>
          <w:rPr>
            <w:rStyle w:val="fontstyle01"/>
            <w:rFonts w:ascii="Cambria Math" w:hAnsi="Cambria Math"/>
            <w:sz w:val="24"/>
            <w:szCs w:val="24"/>
          </w:rPr>
          <m:t>i</m:t>
        </m:r>
      </m:oMath>
      <w:r w:rsidR="007166CA" w:rsidRPr="007166CA">
        <w:rPr>
          <w:rStyle w:val="fontstyle01"/>
          <w:sz w:val="24"/>
          <w:szCs w:val="24"/>
        </w:rPr>
        <w:t>.</w:t>
      </w:r>
      <w:r w:rsidR="007166CA">
        <w:rPr>
          <w:rStyle w:val="fontstyle01"/>
          <w:sz w:val="24"/>
          <w:szCs w:val="24"/>
        </w:rPr>
        <w:t xml:space="preserve"> </w:t>
      </w:r>
      <w:r w:rsidR="009F47BC">
        <w:rPr>
          <w:rStyle w:val="fontstyle01"/>
          <w:sz w:val="24"/>
          <w:szCs w:val="24"/>
        </w:rPr>
        <w:t xml:space="preserve">If </w:t>
      </w:r>
      <w:r w:rsidR="00C042A3">
        <w:rPr>
          <w:rStyle w:val="fontstyle01"/>
          <w:sz w:val="24"/>
          <w:szCs w:val="24"/>
        </w:rPr>
        <w:t>the content requested by user is</w:t>
      </w:r>
      <w:r w:rsidR="009F47BC">
        <w:rPr>
          <w:rStyle w:val="fontstyle01"/>
          <w:sz w:val="24"/>
          <w:szCs w:val="24"/>
        </w:rPr>
        <w:t xml:space="preserve"> not cached in the new </w:t>
      </w:r>
      <w:r w:rsidR="000E0527">
        <w:rPr>
          <w:rStyle w:val="fontstyle01"/>
          <w:sz w:val="24"/>
          <w:szCs w:val="24"/>
        </w:rPr>
        <w:t>SBS</w:t>
      </w:r>
      <w:r w:rsidR="00C042A3">
        <w:rPr>
          <w:rStyle w:val="fontstyle01"/>
          <w:sz w:val="24"/>
          <w:szCs w:val="24"/>
        </w:rPr>
        <w:t xml:space="preserve">, it has to be fetched from EPC network via high </w:t>
      </w:r>
      <w:r w:rsidR="004C11A4">
        <w:rPr>
          <w:rStyle w:val="fontstyle01"/>
          <w:sz w:val="24"/>
          <w:szCs w:val="24"/>
        </w:rPr>
        <w:t>delay</w:t>
      </w:r>
      <w:r w:rsidR="00C042A3">
        <w:rPr>
          <w:rStyle w:val="fontstyle01"/>
          <w:sz w:val="24"/>
          <w:szCs w:val="24"/>
        </w:rPr>
        <w:t xml:space="preserve"> link.</w:t>
      </w:r>
      <w:r w:rsidR="00835ECB">
        <w:rPr>
          <w:rStyle w:val="fontstyle01"/>
          <w:sz w:val="24"/>
          <w:szCs w:val="24"/>
        </w:rPr>
        <w:t xml:space="preserve"> In </w:t>
      </w:r>
      <w:r w:rsidR="007166CA" w:rsidRPr="007166CA">
        <w:rPr>
          <w:rStyle w:val="fontstyle01"/>
          <w:sz w:val="24"/>
          <w:szCs w:val="24"/>
        </w:rPr>
        <w:t>o</w:t>
      </w:r>
      <w:r w:rsidR="00835ECB">
        <w:rPr>
          <w:rStyle w:val="fontstyle01"/>
          <w:sz w:val="24"/>
          <w:szCs w:val="24"/>
        </w:rPr>
        <w:t xml:space="preserve">rder to </w:t>
      </w:r>
      <w:r w:rsidR="002879D9">
        <w:rPr>
          <w:rStyle w:val="fontstyle01"/>
          <w:sz w:val="24"/>
          <w:szCs w:val="24"/>
        </w:rPr>
        <w:t>provide a better QoS service, w</w:t>
      </w:r>
      <w:r w:rsidR="007E3283">
        <w:rPr>
          <w:rStyle w:val="fontstyle01"/>
          <w:sz w:val="24"/>
          <w:szCs w:val="24"/>
        </w:rPr>
        <w:t>e need to</w:t>
      </w:r>
      <w:r w:rsidR="007E3283" w:rsidRPr="007E3283">
        <w:rPr>
          <w:rStyle w:val="fontstyle01"/>
          <w:sz w:val="24"/>
          <w:szCs w:val="24"/>
        </w:rPr>
        <w:t xml:space="preserve"> dynamically adjust the distribution of file popularity</w:t>
      </w:r>
      <w:r w:rsidR="00A131E7">
        <w:rPr>
          <w:rStyle w:val="fontstyle01"/>
          <w:sz w:val="24"/>
          <w:szCs w:val="24"/>
        </w:rPr>
        <w:t xml:space="preserve"> based on the user's mobile pattern</w:t>
      </w:r>
      <w:r w:rsidR="007E3283" w:rsidRPr="007E3283">
        <w:rPr>
          <w:rStyle w:val="fontstyle01"/>
          <w:sz w:val="24"/>
          <w:szCs w:val="24"/>
        </w:rPr>
        <w:t>, thereby reducing the huge latency caused by cache misses.</w:t>
      </w:r>
    </w:p>
    <w:p w14:paraId="11E63E27" w14:textId="77777777" w:rsidR="00BE0B11" w:rsidRPr="007166CA" w:rsidRDefault="00BE0B11" w:rsidP="00B34729">
      <w:pPr>
        <w:ind w:firstLine="420"/>
        <w:rPr>
          <w:rStyle w:val="fontstyle01"/>
          <w:rFonts w:hint="eastAsia"/>
          <w:sz w:val="24"/>
          <w:szCs w:val="24"/>
        </w:rPr>
      </w:pPr>
    </w:p>
    <w:p w14:paraId="48EB250D" w14:textId="77777777" w:rsidR="009F0B9C" w:rsidRPr="006B5DD8" w:rsidRDefault="00582E7E" w:rsidP="006B5DD8">
      <w:pPr>
        <w:pStyle w:val="a9"/>
        <w:numPr>
          <w:ilvl w:val="0"/>
          <w:numId w:val="6"/>
        </w:numPr>
        <w:ind w:firstLineChars="0"/>
        <w:rPr>
          <w:rStyle w:val="fontstyle01"/>
          <w:rFonts w:hint="eastAsia"/>
          <w:i/>
          <w:sz w:val="24"/>
          <w:szCs w:val="24"/>
        </w:rPr>
      </w:pPr>
      <w:r w:rsidRPr="006B5DD8">
        <w:rPr>
          <w:rStyle w:val="fontstyle01"/>
          <w:i/>
          <w:sz w:val="24"/>
          <w:szCs w:val="24"/>
        </w:rPr>
        <w:t>Transmission delay</w:t>
      </w:r>
      <w:r w:rsidR="00665E50" w:rsidRPr="006B5DD8">
        <w:rPr>
          <w:rStyle w:val="fontstyle01"/>
          <w:i/>
          <w:sz w:val="24"/>
          <w:szCs w:val="24"/>
        </w:rPr>
        <w:t xml:space="preserve"> Model</w:t>
      </w:r>
    </w:p>
    <w:p w14:paraId="7FF9371D" w14:textId="77777777" w:rsidR="00665E50" w:rsidRDefault="00E86568" w:rsidP="00E86568">
      <w:pPr>
        <w:ind w:firstLine="420"/>
        <w:rPr>
          <w:rStyle w:val="fontstyle01"/>
          <w:rFonts w:hint="eastAsia"/>
          <w:sz w:val="24"/>
          <w:szCs w:val="24"/>
        </w:rPr>
      </w:pPr>
      <w:r w:rsidRPr="00E86568">
        <w:rPr>
          <w:rStyle w:val="fontstyle01"/>
          <w:sz w:val="24"/>
          <w:szCs w:val="24"/>
        </w:rPr>
        <w:t>Although introducing caching technology into RAN shortens the access distance between users and contents significantly, which can improve the service quality and efficiency of the network, it is not easy to find a proper measure to evaluate this advantage. Conventional channel models are formed from the perspective of physical layer, so it is difficult to evaluate the QoS supporting ability of the channel, such as bounds on delay and packet loss ratio. In [8], the authors construct the channel model from the link layer and analyze the behavior of the connection under complex QoS requirements with the queuing theory. The maximum arrival rate the wireless channel can supported is defined as a log-moment generation function as follow</w:t>
      </w:r>
    </w:p>
    <w:p w14:paraId="16C45A1C" w14:textId="77777777" w:rsidR="00E86568" w:rsidRPr="00E86568" w:rsidRDefault="00E86568" w:rsidP="00E86568">
      <w:pPr>
        <w:ind w:firstLine="420"/>
        <w:rPr>
          <w:rStyle w:val="fontstyle01"/>
          <w:rFonts w:hint="eastAsia"/>
          <w:sz w:val="24"/>
          <w:szCs w:val="24"/>
        </w:rPr>
      </w:pPr>
      <m:oMathPara>
        <m:oMath>
          <m:r>
            <m:rPr>
              <m:sty m:val="p"/>
            </m:rPr>
            <w:rPr>
              <w:rStyle w:val="fontstyle01"/>
              <w:rFonts w:ascii="Cambria Math" w:hAnsi="Cambria Math"/>
              <w:sz w:val="24"/>
              <w:szCs w:val="24"/>
            </w:rPr>
            <m:t>α</m:t>
          </m:r>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r>
            <w:rPr>
              <w:rStyle w:val="fontstyle01"/>
              <w:rFonts w:ascii="Cambria Math" w:hAnsi="Cambria Math"/>
              <w:sz w:val="24"/>
              <w:szCs w:val="24"/>
            </w:rPr>
            <m:t>=-</m:t>
          </m:r>
          <m:func>
            <m:funcPr>
              <m:ctrlPr>
                <w:rPr>
                  <w:rStyle w:val="fontstyle01"/>
                  <w:rFonts w:ascii="Cambria Math" w:hAnsi="Cambria Math"/>
                  <w:i/>
                  <w:sz w:val="24"/>
                  <w:szCs w:val="24"/>
                </w:rPr>
              </m:ctrlPr>
            </m:funcPr>
            <m:fName>
              <m:limLow>
                <m:limLowPr>
                  <m:ctrlPr>
                    <w:rPr>
                      <w:rStyle w:val="fontstyle01"/>
                      <w:rFonts w:ascii="Cambria Math" w:hAnsi="Cambria Math"/>
                      <w:i/>
                      <w:sz w:val="24"/>
                      <w:szCs w:val="24"/>
                    </w:rPr>
                  </m:ctrlPr>
                </m:limLowPr>
                <m:e>
                  <m:r>
                    <m:rPr>
                      <m:sty m:val="p"/>
                    </m:rPr>
                    <w:rPr>
                      <w:rStyle w:val="fontstyle01"/>
                      <w:rFonts w:ascii="Cambria Math" w:hAnsi="Cambria Math"/>
                      <w:sz w:val="24"/>
                      <w:szCs w:val="24"/>
                    </w:rPr>
                    <m:t>lim</m:t>
                  </m:r>
                </m:e>
                <m:lim>
                  <m:r>
                    <w:rPr>
                      <w:rStyle w:val="fontstyle01"/>
                      <w:rFonts w:ascii="Cambria Math" w:hAnsi="Cambria Math"/>
                      <w:sz w:val="24"/>
                      <w:szCs w:val="24"/>
                    </w:rPr>
                    <m:t>t→∞</m:t>
                  </m:r>
                </m:lim>
              </m:limLow>
            </m:fName>
            <m:e>
              <m:f>
                <m:fPr>
                  <m:ctrlPr>
                    <w:rPr>
                      <w:rStyle w:val="fontstyle01"/>
                      <w:rFonts w:ascii="Cambria Math" w:hAnsi="Cambria Math"/>
                      <w:i/>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θt</m:t>
                  </m:r>
                </m:den>
              </m:f>
            </m:e>
          </m:func>
          <m:r>
            <w:rPr>
              <w:rStyle w:val="fontstyle01"/>
              <w:rFonts w:ascii="Cambria Math" w:hAnsi="Cambria Math"/>
              <w:sz w:val="24"/>
              <w:szCs w:val="24"/>
            </w:rPr>
            <m:t>logE{</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-θS(t)</m:t>
              </m:r>
            </m:sup>
          </m:sSup>
          <m:r>
            <w:rPr>
              <w:rStyle w:val="fontstyle01"/>
              <w:rFonts w:ascii="Cambria Math" w:hAnsi="Cambria Math"/>
              <w:sz w:val="24"/>
              <w:szCs w:val="24"/>
            </w:rPr>
            <m:t>}</m:t>
          </m:r>
        </m:oMath>
      </m:oMathPara>
    </w:p>
    <w:p w14:paraId="05C1A058" w14:textId="77777777" w:rsidR="00E86568" w:rsidRDefault="00E86568" w:rsidP="00334E56">
      <w:pPr>
        <w:rPr>
          <w:rStyle w:val="fontstyle01"/>
          <w:rFonts w:hint="eastAsia"/>
          <w:sz w:val="24"/>
          <w:szCs w:val="24"/>
        </w:rPr>
      </w:pPr>
      <w:r>
        <w:rPr>
          <w:rStyle w:val="fontstyle01"/>
          <w:rFonts w:hint="eastAsia"/>
          <w:sz w:val="24"/>
          <w:szCs w:val="24"/>
        </w:rPr>
        <w:t>w</w:t>
      </w:r>
      <w:r>
        <w:rPr>
          <w:rStyle w:val="fontstyle01"/>
          <w:sz w:val="24"/>
          <w:szCs w:val="24"/>
        </w:rPr>
        <w:t xml:space="preserve">here </w:t>
      </w:r>
      <m:oMath>
        <m:r>
          <m:rPr>
            <m:sty m:val="p"/>
          </m:rPr>
          <w:rPr>
            <w:rStyle w:val="fontstyle01"/>
            <w:rFonts w:ascii="Cambria Math" w:hAnsi="Cambria Math"/>
            <w:sz w:val="24"/>
            <w:szCs w:val="24"/>
          </w:rPr>
          <m:t>S</m:t>
        </m:r>
        <m:d>
          <m:dPr>
            <m:ctrlPr>
              <w:rPr>
                <w:rStyle w:val="fontstyle01"/>
                <w:rFonts w:ascii="Cambria Math" w:hAnsi="Cambria Math"/>
                <w:sz w:val="24"/>
                <w:szCs w:val="24"/>
              </w:rPr>
            </m:ctrlPr>
          </m:dPr>
          <m:e>
            <m:r>
              <m:rPr>
                <m:sty m:val="p"/>
              </m:rPr>
              <w:rPr>
                <w:rStyle w:val="fontstyle01"/>
                <w:rFonts w:ascii="Cambria Math" w:hAnsi="Cambria Math"/>
                <w:sz w:val="24"/>
                <w:szCs w:val="24"/>
              </w:rPr>
              <m:t>t</m:t>
            </m:r>
          </m:e>
        </m:d>
        <m:r>
          <w:rPr>
            <w:rStyle w:val="fontstyle01"/>
            <w:rFonts w:ascii="Cambria Math" w:hAnsi="Cambria Math"/>
            <w:sz w:val="24"/>
            <w:szCs w:val="24"/>
          </w:rPr>
          <m:t>=</m:t>
        </m:r>
        <m:nary>
          <m:naryPr>
            <m:limLoc m:val="subSup"/>
            <m:ctrlPr>
              <w:rPr>
                <w:rStyle w:val="fontstyle01"/>
                <w:rFonts w:ascii="Cambria Math" w:hAnsi="Cambria Math"/>
                <w:i/>
                <w:sz w:val="24"/>
                <w:szCs w:val="24"/>
              </w:rPr>
            </m:ctrlPr>
          </m:naryPr>
          <m:sub>
            <m:r>
              <w:rPr>
                <w:rStyle w:val="fontstyle01"/>
                <w:rFonts w:ascii="Cambria Math" w:hAnsi="Cambria Math"/>
                <w:sz w:val="24"/>
                <w:szCs w:val="24"/>
              </w:rPr>
              <m:t>0</m:t>
            </m:r>
          </m:sub>
          <m:sup>
            <m:r>
              <w:rPr>
                <w:rStyle w:val="fontstyle01"/>
                <w:rFonts w:ascii="Cambria Math" w:hAnsi="Cambria Math"/>
                <w:sz w:val="24"/>
                <w:szCs w:val="24"/>
              </w:rPr>
              <m:t>t</m:t>
            </m:r>
          </m:sup>
          <m:e>
            <m:r>
              <w:rPr>
                <w:rStyle w:val="fontstyle01"/>
                <w:rFonts w:ascii="Cambria Math" w:hAnsi="Cambria Math"/>
                <w:sz w:val="24"/>
                <w:szCs w:val="24"/>
              </w:rPr>
              <m:t>r(t)dt</m:t>
            </m:r>
          </m:e>
        </m:nary>
      </m:oMath>
      <w:r>
        <w:rPr>
          <w:rStyle w:val="fontstyle01"/>
          <w:rFonts w:hint="eastAsia"/>
          <w:sz w:val="24"/>
          <w:szCs w:val="24"/>
        </w:rPr>
        <w:t xml:space="preserve"> </w:t>
      </w:r>
      <w:r>
        <w:rPr>
          <w:rStyle w:val="fontstyle01"/>
          <w:sz w:val="24"/>
          <w:szCs w:val="24"/>
        </w:rPr>
        <w:t>represents the data throughput accumulated on the time domain.</w:t>
      </w:r>
      <w:r w:rsidRPr="00E86568">
        <w:rPr>
          <w:rStyle w:val="fontstyle01"/>
          <w:sz w:val="24"/>
          <w:szCs w:val="24"/>
        </w:rPr>
        <w:t xml:space="preserve"> Considering the scenario that channel coefficients keep constant over the frame duration T and vary independently for each frame, the formula of effective capacity can be rewritten as follow</w:t>
      </w:r>
      <w:r>
        <w:rPr>
          <w:rStyle w:val="fontstyle01"/>
          <w:sz w:val="24"/>
          <w:szCs w:val="24"/>
        </w:rPr>
        <w:t>:</w:t>
      </w:r>
    </w:p>
    <w:p w14:paraId="7030FDF9" w14:textId="77777777" w:rsidR="00E86568" w:rsidRDefault="00E86568" w:rsidP="00E86568">
      <w:pPr>
        <w:ind w:firstLine="420"/>
        <w:rPr>
          <w:rStyle w:val="fontstyle01"/>
          <w:rFonts w:hint="eastAsia"/>
          <w:sz w:val="24"/>
          <w:szCs w:val="24"/>
        </w:rPr>
      </w:pPr>
      <m:oMathPara>
        <m:oMath>
          <m:r>
            <m:rPr>
              <m:sty m:val="p"/>
            </m:rPr>
            <w:rPr>
              <w:rStyle w:val="fontstyle01"/>
              <w:rFonts w:ascii="Cambria Math" w:hAnsi="Cambria Math"/>
              <w:sz w:val="24"/>
              <w:szCs w:val="24"/>
            </w:rPr>
            <m:t>α</m:t>
          </m:r>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θT</m:t>
              </m:r>
            </m:den>
          </m:f>
          <m:r>
            <w:rPr>
              <w:rStyle w:val="fontstyle01"/>
              <w:rFonts w:ascii="Cambria Math" w:hAnsi="Cambria Math"/>
              <w:sz w:val="24"/>
              <w:szCs w:val="24"/>
            </w:rPr>
            <m:t>logE{</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-θTR[i]</m:t>
              </m:r>
            </m:sup>
          </m:sSup>
          <m:r>
            <w:rPr>
              <w:rStyle w:val="fontstyle01"/>
              <w:rFonts w:ascii="Cambria Math" w:hAnsi="Cambria Math"/>
              <w:sz w:val="24"/>
              <w:szCs w:val="24"/>
            </w:rPr>
            <m:t>}</m:t>
          </m:r>
        </m:oMath>
      </m:oMathPara>
    </w:p>
    <w:p w14:paraId="228C2787" w14:textId="77777777" w:rsidR="0033108E" w:rsidRPr="0033108E" w:rsidRDefault="0033108E" w:rsidP="00334E56">
      <w:pPr>
        <w:rPr>
          <w:rStyle w:val="fontstyle01"/>
          <w:rFonts w:hint="eastAsia"/>
          <w:sz w:val="24"/>
          <w:szCs w:val="24"/>
        </w:rPr>
      </w:pPr>
      <w:r>
        <w:rPr>
          <w:rStyle w:val="fontstyle01"/>
          <w:rFonts w:hint="eastAsia"/>
          <w:sz w:val="24"/>
          <w:szCs w:val="24"/>
        </w:rPr>
        <w:t>w</w:t>
      </w:r>
      <w:r>
        <w:rPr>
          <w:rStyle w:val="fontstyle01"/>
          <w:sz w:val="24"/>
          <w:szCs w:val="24"/>
        </w:rPr>
        <w:t xml:space="preserve">here </w:t>
      </w:r>
      <m:oMath>
        <m:r>
          <w:rPr>
            <w:rStyle w:val="fontstyle01"/>
            <w:rFonts w:ascii="Cambria Math" w:hAnsi="Cambria Math"/>
            <w:sz w:val="24"/>
            <w:szCs w:val="24"/>
          </w:rPr>
          <m:t>R[i]</m:t>
        </m:r>
      </m:oMath>
      <w:r>
        <w:rPr>
          <w:rStyle w:val="fontstyle01"/>
          <w:rFonts w:hint="eastAsia"/>
          <w:sz w:val="24"/>
          <w:szCs w:val="24"/>
        </w:rPr>
        <w:t xml:space="preserve"> </w:t>
      </w:r>
      <w:r>
        <w:rPr>
          <w:rStyle w:val="fontstyle01"/>
          <w:sz w:val="24"/>
          <w:szCs w:val="24"/>
        </w:rPr>
        <w:t>indicates the instantaneous channel capacity</w:t>
      </w:r>
      <w:r>
        <w:rPr>
          <w:rStyle w:val="fontstyle01"/>
          <w:rFonts w:hint="eastAsia"/>
          <w:sz w:val="24"/>
          <w:szCs w:val="24"/>
        </w:rPr>
        <w:t xml:space="preserve"> </w:t>
      </w:r>
      <w:r w:rsidRPr="0033108E">
        <w:rPr>
          <w:rStyle w:val="fontstyle01"/>
          <w:sz w:val="24"/>
          <w:szCs w:val="24"/>
        </w:rPr>
        <w:t>during the i-th frame.</w:t>
      </w:r>
    </w:p>
    <w:p w14:paraId="75D5396F" w14:textId="77777777" w:rsidR="00E86568" w:rsidRDefault="0033108E" w:rsidP="0033108E">
      <w:pPr>
        <w:ind w:firstLine="420"/>
        <w:rPr>
          <w:rStyle w:val="fontstyle01"/>
          <w:rFonts w:hint="eastAsia"/>
          <w:sz w:val="24"/>
          <w:szCs w:val="24"/>
        </w:rPr>
      </w:pPr>
      <w:r w:rsidRPr="0033108E">
        <w:rPr>
          <w:rStyle w:val="fontstyle01"/>
          <w:sz w:val="24"/>
          <w:szCs w:val="24"/>
        </w:rPr>
        <w:lastRenderedPageBreak/>
        <w:t>Due to the time-var</w:t>
      </w:r>
      <w:r>
        <w:rPr>
          <w:rStyle w:val="fontstyle01"/>
          <w:sz w:val="24"/>
          <w:szCs w:val="24"/>
        </w:rPr>
        <w:t>ying and randomness of wireless</w:t>
      </w:r>
      <w:r>
        <w:rPr>
          <w:rStyle w:val="fontstyle01"/>
          <w:rFonts w:hint="eastAsia"/>
          <w:sz w:val="24"/>
          <w:szCs w:val="24"/>
        </w:rPr>
        <w:t xml:space="preserve"> </w:t>
      </w:r>
      <w:r w:rsidRPr="0033108E">
        <w:rPr>
          <w:rStyle w:val="fontstyle01"/>
          <w:sz w:val="24"/>
          <w:szCs w:val="24"/>
        </w:rPr>
        <w:t>channels, deterministic delay gu</w:t>
      </w:r>
      <w:r>
        <w:rPr>
          <w:rStyle w:val="fontstyle01"/>
          <w:sz w:val="24"/>
          <w:szCs w:val="24"/>
        </w:rPr>
        <w:t>arantees for specific links are</w:t>
      </w:r>
      <w:r>
        <w:rPr>
          <w:rStyle w:val="fontstyle01"/>
          <w:rFonts w:hint="eastAsia"/>
          <w:sz w:val="24"/>
          <w:szCs w:val="24"/>
        </w:rPr>
        <w:t xml:space="preserve"> </w:t>
      </w:r>
      <w:r w:rsidRPr="0033108E">
        <w:rPr>
          <w:rStyle w:val="fontstyle01"/>
          <w:sz w:val="24"/>
          <w:szCs w:val="24"/>
        </w:rPr>
        <w:t>unreasonable and impracti</w:t>
      </w:r>
      <w:r>
        <w:rPr>
          <w:rStyle w:val="fontstyle01"/>
          <w:sz w:val="24"/>
          <w:szCs w:val="24"/>
        </w:rPr>
        <w:t>cal. So, the effective capacity</w:t>
      </w:r>
      <w:r>
        <w:rPr>
          <w:rStyle w:val="fontstyle01"/>
          <w:rFonts w:hint="eastAsia"/>
          <w:sz w:val="24"/>
          <w:szCs w:val="24"/>
        </w:rPr>
        <w:t xml:space="preserve"> </w:t>
      </w:r>
      <w:r w:rsidR="00D02EC4">
        <w:rPr>
          <w:rStyle w:val="fontstyle01"/>
          <w:sz w:val="24"/>
          <w:szCs w:val="24"/>
        </w:rPr>
        <w:t xml:space="preserve">denotes </w:t>
      </w:r>
      <m:oMath>
        <m:r>
          <w:rPr>
            <w:rStyle w:val="fontstyle01"/>
            <w:rFonts w:ascii="Cambria Math" w:hAnsi="Cambria Math"/>
            <w:sz w:val="24"/>
            <w:szCs w:val="24"/>
          </w:rPr>
          <m:t>θ</m:t>
        </m:r>
      </m:oMath>
      <w:r w:rsidRPr="0033108E">
        <w:rPr>
          <w:rStyle w:val="fontstyle01"/>
          <w:sz w:val="24"/>
          <w:szCs w:val="24"/>
        </w:rPr>
        <w:t xml:space="preserve"> as the statistical </w:t>
      </w:r>
      <w:r>
        <w:rPr>
          <w:rStyle w:val="fontstyle01"/>
          <w:sz w:val="24"/>
          <w:szCs w:val="24"/>
        </w:rPr>
        <w:t>QoS guarantee parameter. As [9]</w:t>
      </w:r>
      <w:r>
        <w:rPr>
          <w:rStyle w:val="fontstyle01"/>
          <w:rFonts w:hint="eastAsia"/>
          <w:sz w:val="24"/>
          <w:szCs w:val="24"/>
        </w:rPr>
        <w:t xml:space="preserve"> </w:t>
      </w:r>
      <w:r w:rsidRPr="0033108E">
        <w:rPr>
          <w:rStyle w:val="fontstyle01"/>
          <w:sz w:val="24"/>
          <w:szCs w:val="24"/>
        </w:rPr>
        <w:t>mentions, the delay violation possibility can be written as</w:t>
      </w:r>
    </w:p>
    <w:p w14:paraId="10095DE6" w14:textId="77777777" w:rsidR="00916A36" w:rsidRPr="00334E56" w:rsidRDefault="00916A36" w:rsidP="0033108E">
      <w:pPr>
        <w:ind w:firstLine="420"/>
        <w:rPr>
          <w:rStyle w:val="fontstyle01"/>
          <w:rFonts w:hint="eastAsia"/>
          <w:sz w:val="24"/>
          <w:szCs w:val="24"/>
        </w:rPr>
      </w:pPr>
      <m:oMathPara>
        <m:oMath>
          <m:r>
            <m:rPr>
              <m:sty m:val="p"/>
            </m:rPr>
            <w:rPr>
              <w:rStyle w:val="fontstyle01"/>
              <w:rFonts w:ascii="Cambria Math" w:hAnsi="Cambria Math"/>
              <w:sz w:val="24"/>
              <w:szCs w:val="24"/>
            </w:rPr>
            <m:t>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m:t>
              </m:r>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sup>
          </m:sSup>
        </m:oMath>
      </m:oMathPara>
    </w:p>
    <w:p w14:paraId="5263FCB9" w14:textId="77777777" w:rsidR="00334E56" w:rsidRDefault="00334E56" w:rsidP="00F30A7C">
      <w:pPr>
        <w:rPr>
          <w:rStyle w:val="fontstyle01"/>
          <w:rFonts w:hint="eastAsia"/>
          <w:sz w:val="24"/>
          <w:szCs w:val="24"/>
        </w:rPr>
      </w:pPr>
      <w:r>
        <w:rPr>
          <w:rStyle w:val="fontstyle01"/>
          <w:sz w:val="24"/>
          <w:szCs w:val="24"/>
        </w:rPr>
        <w:t>where</w:t>
      </w:r>
      <w:r>
        <w:rPr>
          <w:rStyle w:val="fontstyle01"/>
          <w:rFonts w:hint="eastAsia"/>
          <w:sz w:val="24"/>
          <w:szCs w:val="24"/>
        </w:rPr>
        <w:t xml:space="preserve"> </w:t>
      </w:r>
      <m:oMath>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oMath>
      <w:r w:rsidRPr="00334E56">
        <w:rPr>
          <w:rStyle w:val="fontstyle01"/>
          <w:sz w:val="24"/>
          <w:szCs w:val="24"/>
        </w:rPr>
        <w:t xml:space="preserve"> indicat</w:t>
      </w:r>
      <w:r w:rsidR="00F30A7C">
        <w:rPr>
          <w:rStyle w:val="fontstyle01"/>
          <w:sz w:val="24"/>
          <w:szCs w:val="24"/>
        </w:rPr>
        <w:t>es the delay bound and a larger</w:t>
      </w:r>
      <w:r w:rsidR="00F30A7C">
        <w:rPr>
          <w:rStyle w:val="fontstyle01"/>
          <w:rFonts w:hint="eastAsia"/>
          <w:sz w:val="24"/>
          <w:szCs w:val="24"/>
        </w:rPr>
        <w:t xml:space="preserve"> </w:t>
      </w:r>
      <m:oMath>
        <m:r>
          <w:rPr>
            <w:rStyle w:val="fontstyle01"/>
            <w:rFonts w:ascii="Cambria Math" w:hAnsi="Cambria Math"/>
            <w:sz w:val="24"/>
            <w:szCs w:val="24"/>
          </w:rPr>
          <m:t>θ</m:t>
        </m:r>
      </m:oMath>
      <w:r w:rsidRPr="00334E56">
        <w:rPr>
          <w:rStyle w:val="fontstyle01"/>
          <w:sz w:val="24"/>
          <w:szCs w:val="24"/>
        </w:rPr>
        <w:t xml:space="preserve"> represents a better link qualit</w:t>
      </w:r>
      <w:r w:rsidR="00F30A7C">
        <w:rPr>
          <w:rStyle w:val="fontstyle01"/>
          <w:sz w:val="24"/>
          <w:szCs w:val="24"/>
        </w:rPr>
        <w:t>y or a tighter QoS constraints.</w:t>
      </w:r>
      <w:r w:rsidR="00F30A7C">
        <w:rPr>
          <w:rStyle w:val="fontstyle01"/>
          <w:rFonts w:hint="eastAsia"/>
          <w:sz w:val="24"/>
          <w:szCs w:val="24"/>
        </w:rPr>
        <w:t xml:space="preserve"> </w:t>
      </w:r>
      <w:r w:rsidRPr="00334E56">
        <w:rPr>
          <w:rStyle w:val="fontstyle01"/>
          <w:sz w:val="24"/>
          <w:szCs w:val="24"/>
        </w:rPr>
        <w:t xml:space="preserve">Note that when </w:t>
      </w:r>
      <m:oMath>
        <m:r>
          <w:rPr>
            <w:rStyle w:val="fontstyle01"/>
            <w:rFonts w:ascii="Cambria Math" w:hAnsi="Cambria Math"/>
            <w:sz w:val="24"/>
            <w:szCs w:val="24"/>
          </w:rPr>
          <m:t>θ</m:t>
        </m:r>
      </m:oMath>
      <w:r w:rsidRPr="00334E56">
        <w:rPr>
          <w:rStyle w:val="fontstyle01"/>
          <w:sz w:val="24"/>
          <w:szCs w:val="24"/>
        </w:rPr>
        <w:t xml:space="preserve"> approaches </w:t>
      </w:r>
      <w:r w:rsidR="00F30A7C">
        <w:rPr>
          <w:rStyle w:val="fontstyle01"/>
          <w:sz w:val="24"/>
          <w:szCs w:val="24"/>
        </w:rPr>
        <w:t>to zero, the effective capacity</w:t>
      </w:r>
      <w:r w:rsidR="00F30A7C">
        <w:rPr>
          <w:rStyle w:val="fontstyle01"/>
          <w:rFonts w:hint="eastAsia"/>
          <w:sz w:val="24"/>
          <w:szCs w:val="24"/>
        </w:rPr>
        <w:t xml:space="preserve"> </w:t>
      </w:r>
      <w:r w:rsidRPr="00334E56">
        <w:rPr>
          <w:rStyle w:val="fontstyle01"/>
          <w:sz w:val="24"/>
          <w:szCs w:val="24"/>
        </w:rPr>
        <w:t>converges to the ergodic capability [10]</w:t>
      </w:r>
      <w:r w:rsidR="00D707E0">
        <w:rPr>
          <w:rStyle w:val="fontstyle01"/>
          <w:sz w:val="24"/>
          <w:szCs w:val="24"/>
        </w:rPr>
        <w:t>.</w:t>
      </w:r>
    </w:p>
    <w:p w14:paraId="60E31993" w14:textId="77777777" w:rsidR="00D707E0" w:rsidRDefault="003D4F4F" w:rsidP="00D707E0">
      <w:pPr>
        <w:ind w:firstLine="420"/>
        <w:rPr>
          <w:rStyle w:val="fontstyle01"/>
          <w:rFonts w:hint="eastAsia"/>
          <w:sz w:val="24"/>
          <w:szCs w:val="24"/>
        </w:rPr>
      </w:pPr>
      <w:r w:rsidRPr="003D4F4F">
        <w:rPr>
          <w:rStyle w:val="fontstyle01"/>
          <w:sz w:val="24"/>
          <w:szCs w:val="24"/>
        </w:rPr>
        <w:t xml:space="preserve">The </w:t>
      </w:r>
      <w:r>
        <w:rPr>
          <w:rStyle w:val="fontstyle01"/>
          <w:sz w:val="24"/>
          <w:szCs w:val="24"/>
        </w:rPr>
        <w:t xml:space="preserve">place where user can get the requested file </w:t>
      </w:r>
      <w:r w:rsidRPr="003D4F4F">
        <w:rPr>
          <w:rStyle w:val="fontstyle01"/>
          <w:sz w:val="24"/>
          <w:szCs w:val="24"/>
        </w:rPr>
        <w:t xml:space="preserve">affects the effective capacity of the wireless link, as the value of the QoS guarantee </w:t>
      </w:r>
      <w:r>
        <w:rPr>
          <w:rStyle w:val="fontstyle01"/>
          <w:sz w:val="24"/>
          <w:szCs w:val="24"/>
        </w:rPr>
        <w:t xml:space="preserve">factor changes according to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Pr="003D4F4F">
        <w:rPr>
          <w:rStyle w:val="fontstyle01"/>
          <w:sz w:val="24"/>
          <w:szCs w:val="24"/>
        </w:rPr>
        <w:t xml:space="preserve">. </w:t>
      </w:r>
      <w:r w:rsidR="00D707E0" w:rsidRPr="00D707E0">
        <w:rPr>
          <w:rStyle w:val="fontstyle01"/>
          <w:sz w:val="24"/>
          <w:szCs w:val="24"/>
        </w:rPr>
        <w:t>[11].</w:t>
      </w:r>
      <w:r w:rsidR="00D77DFA" w:rsidRPr="00D77DFA">
        <w:t xml:space="preserve"> </w:t>
      </w:r>
      <w:r w:rsidR="00D77DFA" w:rsidRPr="00D77DFA">
        <w:rPr>
          <w:rStyle w:val="fontstyle01"/>
          <w:sz w:val="24"/>
          <w:szCs w:val="24"/>
        </w:rPr>
        <w:t>According to the queu</w:t>
      </w:r>
      <w:r w:rsidR="00D77DFA">
        <w:rPr>
          <w:rStyle w:val="fontstyle01"/>
          <w:sz w:val="24"/>
          <w:szCs w:val="24"/>
        </w:rPr>
        <w:t xml:space="preserve">ing theory, </w:t>
      </w:r>
      <w:r w:rsidR="00865938">
        <w:rPr>
          <w:rStyle w:val="fontstyle01"/>
          <w:sz w:val="24"/>
          <w:szCs w:val="24"/>
        </w:rPr>
        <w:t>t</w:t>
      </w:r>
      <w:r w:rsidR="00865938" w:rsidRPr="00865938">
        <w:rPr>
          <w:rStyle w:val="fontstyle01"/>
          <w:sz w:val="24"/>
          <w:szCs w:val="24"/>
        </w:rPr>
        <w:t xml:space="preserve">he queue delay </w:t>
      </w:r>
      <m:oMath>
        <m:r>
          <m:rPr>
            <m:sty m:val="p"/>
          </m:rPr>
          <w:rPr>
            <w:rStyle w:val="fontstyle01"/>
            <w:rFonts w:ascii="Cambria Math" w:hAnsi="Cambria Math"/>
            <w:sz w:val="24"/>
            <w:szCs w:val="24"/>
          </w:rPr>
          <m:t>D</m:t>
        </m:r>
        <m:d>
          <m:dPr>
            <m:ctrlPr>
              <w:rPr>
                <w:rStyle w:val="fontstyle01"/>
                <w:rFonts w:ascii="Cambria Math" w:hAnsi="Cambria Math"/>
                <w:sz w:val="24"/>
                <w:szCs w:val="24"/>
              </w:rPr>
            </m:ctrlPr>
          </m:dPr>
          <m:e>
            <m:r>
              <m:rPr>
                <m:sty m:val="p"/>
              </m:rPr>
              <w:rPr>
                <w:rStyle w:val="fontstyle01"/>
                <w:rFonts w:ascii="Cambria Math" w:hAnsi="Cambria Math"/>
                <w:sz w:val="24"/>
                <w:szCs w:val="24"/>
              </w:rPr>
              <m:t>∞</m:t>
            </m:r>
          </m:e>
        </m:d>
      </m:oMath>
      <w:r w:rsidR="008F04DE">
        <w:rPr>
          <w:rStyle w:val="fontstyle01"/>
          <w:rFonts w:hint="eastAsia"/>
          <w:sz w:val="24"/>
          <w:szCs w:val="24"/>
        </w:rPr>
        <w:t xml:space="preserve"> </w:t>
      </w:r>
      <w:r w:rsidR="00865938" w:rsidRPr="00865938">
        <w:rPr>
          <w:rStyle w:val="fontstyle01"/>
          <w:sz w:val="24"/>
          <w:szCs w:val="24"/>
        </w:rPr>
        <w:t>of the packet satisfies the following relation [31]</w:t>
      </w:r>
      <w:r w:rsidR="00D77DFA" w:rsidRPr="005B7BAE">
        <w:rPr>
          <w:rStyle w:val="fontstyle01"/>
          <w:i/>
          <w:iCs/>
          <w:sz w:val="24"/>
          <w:szCs w:val="24"/>
        </w:rPr>
        <w:t>.</w:t>
      </w:r>
    </w:p>
    <w:p w14:paraId="03590A7A" w14:textId="77777777" w:rsidR="00392C0F" w:rsidRPr="00AE77D0" w:rsidRDefault="007E13CA" w:rsidP="00D707E0">
      <w:pPr>
        <w:ind w:firstLine="420"/>
        <w:rPr>
          <w:rStyle w:val="fontstyle01"/>
          <w:rFonts w:hint="eastAsia"/>
          <w:sz w:val="24"/>
          <w:szCs w:val="24"/>
        </w:rPr>
      </w:pPr>
      <m:oMathPara>
        <m:oMath>
          <m:func>
            <m:funcPr>
              <m:ctrlPr>
                <w:rPr>
                  <w:rStyle w:val="fontstyle01"/>
                  <w:rFonts w:ascii="Cambria Math" w:hAnsi="Cambria Math"/>
                  <w:sz w:val="24"/>
                  <w:szCs w:val="24"/>
                </w:rPr>
              </m:ctrlPr>
            </m:funcPr>
            <m:fName>
              <m:r>
                <w:rPr>
                  <w:rStyle w:val="fontstyle01"/>
                  <w:rFonts w:ascii="Cambria Math" w:hAnsi="Cambria Math"/>
                  <w:sz w:val="24"/>
                  <w:szCs w:val="24"/>
                </w:rPr>
                <m:t>-</m:t>
              </m:r>
              <m:limLow>
                <m:limLowPr>
                  <m:ctrlPr>
                    <w:rPr>
                      <w:rStyle w:val="fontstyle01"/>
                      <w:rFonts w:ascii="Cambria Math" w:hAnsi="Cambria Math"/>
                      <w:sz w:val="24"/>
                      <w:szCs w:val="24"/>
                    </w:rPr>
                  </m:ctrlPr>
                </m:limLowPr>
                <m:e>
                  <m:r>
                    <m:rPr>
                      <m:sty m:val="p"/>
                    </m:rPr>
                    <w:rPr>
                      <w:rStyle w:val="fontstyle01"/>
                      <w:rFonts w:ascii="Cambria Math" w:hAnsi="Cambria Math"/>
                      <w:sz w:val="24"/>
                      <w:szCs w:val="24"/>
                    </w:rPr>
                    <m:t>lim</m:t>
                  </m:r>
                </m:e>
                <m:lim>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lim>
              </m:limLow>
            </m:fName>
            <m:e>
              <m:f>
                <m:fPr>
                  <m:ctrlPr>
                    <w:rPr>
                      <w:rStyle w:val="fontstyle01"/>
                      <w:rFonts w:ascii="Cambria Math" w:hAnsi="Cambria Math"/>
                      <w:sz w:val="24"/>
                      <w:szCs w:val="24"/>
                    </w:rPr>
                  </m:ctrlPr>
                </m:fPr>
                <m:num>
                  <m:r>
                    <m:rPr>
                      <m:sty m:val="p"/>
                    </m:rPr>
                    <w:rPr>
                      <w:rStyle w:val="fontstyle01"/>
                      <w:rFonts w:ascii="Cambria Math" w:hAnsi="Cambria Math"/>
                      <w:sz w:val="24"/>
                      <w:szCs w:val="24"/>
                    </w:rPr>
                    <m:t>log⁡(Pr⁡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num>
                <m:den>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w:rPr>
                      <w:rStyle w:val="fontstyle01"/>
                      <w:rFonts w:ascii="Cambria Math" w:hAnsi="Cambria Math"/>
                      <w:sz w:val="24"/>
                      <w:szCs w:val="24"/>
                    </w:rPr>
                    <m:t>-</m:t>
                  </m:r>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i</m:t>
                      </m:r>
                    </m:sub>
                    <m:sup/>
                    <m:e>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i</m:t>
                          </m:r>
                        </m:sub>
                      </m:sSub>
                    </m:e>
                  </m:nary>
                </m:den>
              </m:f>
              <m:r>
                <w:rPr>
                  <w:rStyle w:val="fontstyle01"/>
                  <w:rFonts w:ascii="Cambria Math" w:hAnsi="Cambria Math"/>
                  <w:sz w:val="24"/>
                  <w:szCs w:val="24"/>
                </w:rPr>
                <m:t>=θ</m:t>
              </m:r>
            </m:e>
          </m:func>
        </m:oMath>
      </m:oMathPara>
    </w:p>
    <w:p w14:paraId="09F39748" w14:textId="77777777" w:rsidR="00624D2A" w:rsidRDefault="00120E01" w:rsidP="00120E01">
      <w:pPr>
        <w:rPr>
          <w:rStyle w:val="fontstyle01"/>
          <w:rFonts w:hint="eastAsia"/>
          <w:sz w:val="24"/>
          <w:szCs w:val="24"/>
        </w:rPr>
      </w:pPr>
      <w:r>
        <w:rPr>
          <w:rStyle w:val="fontstyle01"/>
          <w:sz w:val="24"/>
          <w:szCs w:val="24"/>
        </w:rPr>
        <w:t>w</w:t>
      </w:r>
      <w:r w:rsidRPr="00120E01">
        <w:rPr>
          <w:rStyle w:val="fontstyle01"/>
          <w:sz w:val="24"/>
          <w:szCs w:val="24"/>
        </w:rPr>
        <w:t xml:space="preserve">here </w:t>
      </w:r>
      <m:oMath>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i</m:t>
            </m:r>
          </m:sub>
        </m:sSub>
      </m:oMath>
      <w:r w:rsidRPr="00120E01">
        <w:rPr>
          <w:rStyle w:val="fontstyle01"/>
          <w:sz w:val="24"/>
          <w:szCs w:val="24"/>
        </w:rPr>
        <w:t xml:space="preserve"> is the transmission delay caused by the i-hop </w:t>
      </w:r>
      <w:r w:rsidR="004A1F24">
        <w:rPr>
          <w:rStyle w:val="fontstyle01"/>
          <w:sz w:val="24"/>
          <w:szCs w:val="24"/>
        </w:rPr>
        <w:t xml:space="preserve">in </w:t>
      </w:r>
      <w:r w:rsidR="004A1F24" w:rsidRPr="00120E01">
        <w:rPr>
          <w:rStyle w:val="fontstyle01"/>
          <w:sz w:val="24"/>
          <w:szCs w:val="24"/>
        </w:rPr>
        <w:t xml:space="preserve">data packet </w:t>
      </w:r>
      <w:r w:rsidR="00F0122F">
        <w:rPr>
          <w:rStyle w:val="fontstyle01"/>
          <w:sz w:val="24"/>
          <w:szCs w:val="24"/>
        </w:rPr>
        <w:t>t</w:t>
      </w:r>
      <w:r w:rsidRPr="00120E01">
        <w:rPr>
          <w:rStyle w:val="fontstyle01"/>
          <w:sz w:val="24"/>
          <w:szCs w:val="24"/>
        </w:rPr>
        <w:t>ransmission.</w:t>
      </w:r>
      <w:r w:rsidR="008C2C50">
        <w:rPr>
          <w:rStyle w:val="fontstyle01"/>
          <w:sz w:val="24"/>
          <w:szCs w:val="24"/>
        </w:rPr>
        <w:t xml:space="preserve"> </w:t>
      </w:r>
    </w:p>
    <w:p w14:paraId="60FF5808" w14:textId="77777777" w:rsidR="00E26BC1" w:rsidRDefault="00A81F03" w:rsidP="00A81F03">
      <w:pPr>
        <w:ind w:firstLine="420"/>
        <w:rPr>
          <w:rStyle w:val="fontstyle01"/>
          <w:rFonts w:hint="eastAsia"/>
          <w:sz w:val="24"/>
          <w:szCs w:val="24"/>
        </w:rPr>
      </w:pPr>
      <w:r>
        <w:rPr>
          <w:rStyle w:val="fontstyle01"/>
          <w:rFonts w:hint="eastAsia"/>
          <w:sz w:val="24"/>
          <w:szCs w:val="24"/>
        </w:rPr>
        <w:t>I</w:t>
      </w:r>
      <w:r>
        <w:rPr>
          <w:rStyle w:val="fontstyle01"/>
          <w:sz w:val="24"/>
          <w:szCs w:val="24"/>
        </w:rPr>
        <w:t xml:space="preserve">n the scenario of this paper, </w:t>
      </w:r>
      <w:r w:rsidR="00B521C4">
        <w:rPr>
          <w:rStyle w:val="fontstyle01"/>
          <w:rFonts w:hint="eastAsia"/>
          <w:sz w:val="24"/>
          <w:szCs w:val="24"/>
        </w:rPr>
        <w:t>the</w:t>
      </w:r>
      <w:r w:rsidR="00B521C4">
        <w:rPr>
          <w:rStyle w:val="fontstyle01"/>
          <w:sz w:val="24"/>
          <w:szCs w:val="24"/>
        </w:rPr>
        <w:t xml:space="preserve"> transmission delay can be different accroding to the cache placeme</w:t>
      </w:r>
      <w:r w:rsidR="00E26BC1">
        <w:rPr>
          <w:rStyle w:val="fontstyle01"/>
          <w:sz w:val="24"/>
          <w:szCs w:val="24"/>
        </w:rPr>
        <w:t>nt as shown in fig</w:t>
      </w:r>
      <w:r w:rsidR="00D6353B">
        <w:rPr>
          <w:rStyle w:val="fontstyle01"/>
          <w:sz w:val="24"/>
          <w:szCs w:val="24"/>
        </w:rPr>
        <w:t>. 2</w:t>
      </w:r>
    </w:p>
    <w:commentRangeStart w:id="85"/>
    <w:p w14:paraId="3EE1118F" w14:textId="77777777" w:rsidR="0004487F" w:rsidRDefault="0004487F" w:rsidP="0004487F">
      <w:pPr>
        <w:ind w:firstLine="420"/>
        <w:jc w:val="center"/>
      </w:pPr>
      <w:r>
        <w:object w:dxaOrig="5541" w:dyaOrig="5291" w14:anchorId="6B219E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55pt;height:203.15pt" o:ole="">
            <v:imagedata r:id="rId10" o:title=""/>
          </v:shape>
          <o:OLEObject Type="Embed" ProgID="Visio.Drawing.15" ShapeID="_x0000_i1025" DrawAspect="Content" ObjectID="_1602625661" r:id="rId11"/>
        </w:object>
      </w:r>
      <w:commentRangeEnd w:id="85"/>
      <w:r w:rsidR="006C2C1A">
        <w:rPr>
          <w:rStyle w:val="aa"/>
        </w:rPr>
        <w:commentReference w:id="85"/>
      </w:r>
    </w:p>
    <w:p w14:paraId="5B6B6EF1" w14:textId="77777777" w:rsidR="0004487F" w:rsidRDefault="0004487F" w:rsidP="005E499F">
      <w:pPr>
        <w:ind w:firstLine="420"/>
        <w:jc w:val="center"/>
        <w:rPr>
          <w:rStyle w:val="fontstyle01"/>
          <w:rFonts w:hint="eastAsia"/>
          <w:sz w:val="24"/>
          <w:szCs w:val="24"/>
        </w:rPr>
      </w:pPr>
      <w:r w:rsidRPr="005E499F">
        <w:rPr>
          <w:rStyle w:val="fontstyle01"/>
          <w:sz w:val="24"/>
          <w:szCs w:val="24"/>
        </w:rPr>
        <w:t>Fig. 2</w:t>
      </w:r>
      <w:r w:rsidR="0097015D">
        <w:rPr>
          <w:rStyle w:val="fontstyle01"/>
          <w:sz w:val="24"/>
          <w:szCs w:val="24"/>
        </w:rPr>
        <w:t xml:space="preserve"> </w:t>
      </w:r>
    </w:p>
    <w:p w14:paraId="438C0524" w14:textId="77777777" w:rsidR="00052ED3" w:rsidRDefault="00295889" w:rsidP="00A81F03">
      <w:pPr>
        <w:ind w:firstLine="420"/>
        <w:rPr>
          <w:rStyle w:val="fontstyle01"/>
          <w:rFonts w:hint="eastAsia"/>
          <w:sz w:val="24"/>
          <w:szCs w:val="24"/>
        </w:rPr>
      </w:pPr>
      <w:r>
        <w:rPr>
          <w:rStyle w:val="fontstyle01"/>
          <w:sz w:val="24"/>
          <w:szCs w:val="24"/>
        </w:rPr>
        <w:t>H</w:t>
      </w:r>
      <w:r w:rsidR="000A7596">
        <w:rPr>
          <w:rStyle w:val="fontstyle01"/>
          <w:sz w:val="24"/>
          <w:szCs w:val="24"/>
        </w:rPr>
        <w:t xml:space="preserve">ome </w:t>
      </w:r>
      <w:r w:rsidR="008C2C50">
        <w:rPr>
          <w:rStyle w:val="fontstyle01"/>
          <w:sz w:val="24"/>
          <w:szCs w:val="24"/>
        </w:rPr>
        <w:t>SBS cache hits do not need</w:t>
      </w:r>
      <w:r w:rsidR="00EE251E" w:rsidRPr="00EE251E">
        <w:rPr>
          <w:rStyle w:val="fontstyle01"/>
          <w:sz w:val="24"/>
          <w:szCs w:val="24"/>
        </w:rPr>
        <w:t xml:space="preserve"> </w:t>
      </w:r>
      <w:r w:rsidR="000A7596" w:rsidRPr="00EE251E">
        <w:rPr>
          <w:rStyle w:val="fontstyle01"/>
          <w:sz w:val="24"/>
          <w:szCs w:val="24"/>
        </w:rPr>
        <w:t>transmission delay</w:t>
      </w:r>
      <w:r w:rsidR="00EE251E" w:rsidRPr="00EE251E">
        <w:rPr>
          <w:rStyle w:val="fontstyle01"/>
          <w:sz w:val="24"/>
          <w:szCs w:val="24"/>
        </w:rPr>
        <w:t>.</w:t>
      </w:r>
      <w:r w:rsidR="000A7596">
        <w:rPr>
          <w:rStyle w:val="fontstyle01"/>
          <w:sz w:val="24"/>
          <w:szCs w:val="24"/>
        </w:rPr>
        <w:t xml:space="preserve"> The </w:t>
      </w:r>
      <w:r w:rsidR="000A7596" w:rsidRPr="00EE251E">
        <w:rPr>
          <w:rStyle w:val="fontstyle01"/>
          <w:sz w:val="24"/>
          <w:szCs w:val="24"/>
        </w:rPr>
        <w:t>transmission delay</w:t>
      </w:r>
      <w:r w:rsidR="00BE0B11">
        <w:rPr>
          <w:rStyle w:val="fontstyle01"/>
          <w:sz w:val="24"/>
          <w:szCs w:val="24"/>
        </w:rPr>
        <w:t xml:space="preserve"> of transfering file</w:t>
      </w:r>
      <w:r w:rsidR="00052ED3">
        <w:rPr>
          <w:rStyle w:val="fontstyle01"/>
          <w:sz w:val="24"/>
          <w:szCs w:val="24"/>
        </w:rPr>
        <w:t xml:space="preserve"> </w:t>
      </w:r>
      <w:r w:rsidR="00BE0B11">
        <w:rPr>
          <w:rStyle w:val="fontstyle01"/>
          <w:sz w:val="24"/>
          <w:szCs w:val="24"/>
        </w:rPr>
        <w:t xml:space="preserve">from MBS to </w:t>
      </w:r>
      <w:r w:rsidR="00052ED3">
        <w:rPr>
          <w:rStyle w:val="fontstyle01"/>
          <w:sz w:val="24"/>
          <w:szCs w:val="24"/>
        </w:rPr>
        <w:t>home SBS is:</w:t>
      </w:r>
    </w:p>
    <w:p w14:paraId="6DAE1E00" w14:textId="77777777" w:rsidR="000A7596" w:rsidRPr="00C104FA" w:rsidRDefault="007E13CA" w:rsidP="00052ED3">
      <w:pPr>
        <w:ind w:firstLine="420"/>
        <w:jc w:val="center"/>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0</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den>
          </m:f>
        </m:oMath>
      </m:oMathPara>
    </w:p>
    <w:p w14:paraId="4BC1E3BB" w14:textId="77777777" w:rsidR="00C104FA" w:rsidRDefault="00BE0B11" w:rsidP="00C104FA">
      <w:pPr>
        <w:ind w:firstLine="420"/>
        <w:jc w:val="left"/>
        <w:rPr>
          <w:rStyle w:val="fontstyle01"/>
          <w:rFonts w:hint="eastAsia"/>
          <w:sz w:val="24"/>
          <w:szCs w:val="24"/>
        </w:rPr>
      </w:pPr>
      <w:r>
        <w:rPr>
          <w:rStyle w:val="fontstyle01"/>
          <w:sz w:val="24"/>
          <w:szCs w:val="24"/>
        </w:rPr>
        <w:t xml:space="preserve">Sharing files between </w:t>
      </w:r>
      <w:r w:rsidR="00BE3124">
        <w:rPr>
          <w:rStyle w:val="fontstyle01"/>
          <w:sz w:val="24"/>
          <w:szCs w:val="24"/>
        </w:rPr>
        <w:t xml:space="preserve">SBS </w:t>
      </w:r>
      <w:r w:rsidR="00491FE8">
        <w:rPr>
          <w:rStyle w:val="fontstyle01"/>
          <w:sz w:val="24"/>
          <w:szCs w:val="24"/>
        </w:rPr>
        <w:t xml:space="preserve">l </w:t>
      </w:r>
      <w:r>
        <w:rPr>
          <w:rStyle w:val="fontstyle01"/>
          <w:sz w:val="24"/>
          <w:szCs w:val="24"/>
        </w:rPr>
        <w:t>and</w:t>
      </w:r>
      <w:r w:rsidR="00491FE8">
        <w:rPr>
          <w:rStyle w:val="fontstyle01"/>
          <w:sz w:val="24"/>
          <w:szCs w:val="24"/>
        </w:rPr>
        <w:t xml:space="preserve"> home SBS i will cause different transmission delay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oMath>
      <w:r>
        <w:rPr>
          <w:rStyle w:val="fontstyle01"/>
          <w:rFonts w:hint="eastAsia"/>
          <w:sz w:val="24"/>
          <w:szCs w:val="24"/>
        </w:rPr>
        <w:t xml:space="preserve"> </w:t>
      </w:r>
      <w:r w:rsidR="00491FE8">
        <w:rPr>
          <w:rStyle w:val="fontstyle01"/>
          <w:sz w:val="24"/>
          <w:szCs w:val="24"/>
        </w:rPr>
        <w:t xml:space="preserve">depending on the hops number </w:t>
      </w:r>
      <m:oMath>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l,i</m:t>
            </m:r>
          </m:sub>
        </m:sSub>
      </m:oMath>
      <w:r w:rsidR="00C21DE9">
        <w:rPr>
          <w:rStyle w:val="fontstyle01"/>
          <w:sz w:val="24"/>
          <w:szCs w:val="24"/>
        </w:rPr>
        <w:t>,</w:t>
      </w:r>
      <w:r w:rsidR="00491FE8">
        <w:rPr>
          <w:rStyle w:val="fontstyle01"/>
          <w:sz w:val="24"/>
          <w:szCs w:val="24"/>
        </w:rPr>
        <w:t xml:space="preserve"> which can be denoted by:</w:t>
      </w:r>
    </w:p>
    <w:p w14:paraId="684A4EFA" w14:textId="77777777" w:rsidR="00491FE8" w:rsidRDefault="007E13CA" w:rsidP="00C104FA">
      <w:pPr>
        <w:ind w:firstLine="420"/>
        <w:jc w:val="left"/>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l,i</m:t>
              </m:r>
            </m:sub>
          </m:sSub>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den>
          </m:f>
        </m:oMath>
      </m:oMathPara>
    </w:p>
    <w:p w14:paraId="05C4C90E" w14:textId="77777777" w:rsidR="000A7596" w:rsidRDefault="00C21DE9" w:rsidP="00A81F03">
      <w:pPr>
        <w:ind w:firstLine="420"/>
        <w:rPr>
          <w:rStyle w:val="fontstyle01"/>
          <w:rFonts w:hint="eastAsia"/>
          <w:sz w:val="24"/>
          <w:szCs w:val="24"/>
        </w:rPr>
      </w:pPr>
      <w:r>
        <w:rPr>
          <w:rStyle w:val="fontstyle01"/>
          <w:sz w:val="24"/>
          <w:szCs w:val="24"/>
        </w:rPr>
        <w:t>Retrieving files from the EPC</w:t>
      </w:r>
      <w:r w:rsidRPr="00C21DE9">
        <w:rPr>
          <w:rStyle w:val="fontstyle01"/>
          <w:sz w:val="24"/>
          <w:szCs w:val="24"/>
        </w:rPr>
        <w:t xml:space="preserve"> network through the backhaul link generally results in a large transmission delay</w:t>
      </w:r>
      <w:r>
        <w:rPr>
          <w:rStyle w:val="fontstyle01"/>
          <w:rFonts w:hint="eastAsia"/>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oMath>
      <w:r w:rsidR="00F77C0D">
        <w:rPr>
          <w:rStyle w:val="fontstyle01"/>
          <w:rFonts w:hint="eastAsia"/>
          <w:sz w:val="24"/>
          <w:szCs w:val="24"/>
        </w:rPr>
        <w:t>[</w:t>
      </w:r>
      <w:r w:rsidR="00F77C0D">
        <w:rPr>
          <w:rStyle w:val="fontstyle01"/>
          <w:sz w:val="24"/>
          <w:szCs w:val="24"/>
        </w:rPr>
        <w:t>octopus]</w:t>
      </w:r>
      <w:r>
        <w:rPr>
          <w:rStyle w:val="fontstyle01"/>
          <w:sz w:val="24"/>
          <w:szCs w:val="24"/>
        </w:rPr>
        <w:t>:</w:t>
      </w:r>
    </w:p>
    <w:p w14:paraId="6961D7B4" w14:textId="77777777" w:rsidR="00C21DE9" w:rsidRPr="001F313D" w:rsidRDefault="007E13CA" w:rsidP="00A81F03">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c</m:t>
              </m:r>
            </m:sub>
          </m:sSub>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BH</m:t>
                  </m:r>
                </m:sub>
              </m:sSub>
            </m:den>
          </m:f>
        </m:oMath>
      </m:oMathPara>
    </w:p>
    <w:p w14:paraId="699D0861" w14:textId="77777777" w:rsidR="001F313D" w:rsidRPr="009F6CE2" w:rsidRDefault="001F3293" w:rsidP="00B65D8E">
      <w:pPr>
        <w:ind w:firstLine="420"/>
        <w:rPr>
          <w:rStyle w:val="fontstyle01"/>
          <w:rFonts w:hint="eastAsia"/>
          <w:sz w:val="24"/>
          <w:szCs w:val="24"/>
        </w:rPr>
      </w:pPr>
      <w:r>
        <w:rPr>
          <w:rStyle w:val="fontstyle01"/>
          <w:rFonts w:hint="eastAsia"/>
          <w:sz w:val="24"/>
          <w:szCs w:val="24"/>
        </w:rPr>
        <w:lastRenderedPageBreak/>
        <w:t>S</w:t>
      </w:r>
      <w:r>
        <w:rPr>
          <w:rStyle w:val="fontstyle01"/>
          <w:sz w:val="24"/>
          <w:szCs w:val="24"/>
        </w:rPr>
        <w:t xml:space="preserve">o, </w:t>
      </w:r>
      <w:r w:rsidR="00925283">
        <w:rPr>
          <w:rStyle w:val="fontstyle01"/>
          <w:sz w:val="24"/>
          <w:szCs w:val="24"/>
        </w:rPr>
        <w:t xml:space="preserve">given a cache placement matrix </w:t>
      </w:r>
      <w:r w:rsidR="00925283" w:rsidRPr="006528D5">
        <w:rPr>
          <w:rStyle w:val="fontstyle01"/>
          <w:i/>
          <w:sz w:val="24"/>
          <w:szCs w:val="24"/>
        </w:rPr>
        <w:t>X</w:t>
      </w:r>
      <w:r w:rsidR="00925283">
        <w:rPr>
          <w:rStyle w:val="fontstyle01"/>
          <w:sz w:val="24"/>
          <w:szCs w:val="24"/>
        </w:rPr>
        <w:t>,</w:t>
      </w:r>
      <w:r w:rsidR="006528D5">
        <w:rPr>
          <w:rStyle w:val="fontstyle01"/>
          <w:sz w:val="24"/>
          <w:szCs w:val="24"/>
        </w:rPr>
        <w:t xml:space="preserve"> </w:t>
      </w:r>
      <w:r w:rsidR="00F77C0D">
        <w:rPr>
          <w:rStyle w:val="fontstyle01"/>
          <w:sz w:val="24"/>
          <w:szCs w:val="24"/>
        </w:rPr>
        <w:t xml:space="preserve">we can get the average transmission delay of user u </w:t>
      </w:r>
      <w:r w:rsidR="00C64FDD">
        <w:rPr>
          <w:rStyle w:val="fontstyle01"/>
          <w:sz w:val="24"/>
          <w:szCs w:val="24"/>
        </w:rPr>
        <w:t xml:space="preserve">in </w:t>
      </w:r>
      <w:r w:rsidR="000E0527">
        <w:rPr>
          <w:rStyle w:val="fontstyle01"/>
          <w:sz w:val="24"/>
          <w:szCs w:val="24"/>
        </w:rPr>
        <w:t>SBS</w:t>
      </w:r>
      <w:r w:rsidR="00C64FDD">
        <w:rPr>
          <w:rStyle w:val="fontstyle01"/>
          <w:sz w:val="24"/>
          <w:szCs w:val="24"/>
        </w:rPr>
        <w:t xml:space="preserve"> i </w:t>
      </w:r>
      <w:r w:rsidR="00C362BA">
        <w:rPr>
          <w:rStyle w:val="fontstyle01"/>
          <w:sz w:val="24"/>
          <w:szCs w:val="24"/>
        </w:rPr>
        <w:t xml:space="preserve">requesting file j </w:t>
      </w:r>
      <w:r w:rsidR="00B65D8E">
        <w:rPr>
          <w:rStyle w:val="fontstyle01"/>
          <w:sz w:val="24"/>
          <w:szCs w:val="24"/>
        </w:rPr>
        <w:t>as,</w:t>
      </w:r>
      <w:r w:rsidR="009F6CE2">
        <w:rPr>
          <w:rStyle w:val="fontstyle01"/>
          <w:rFonts w:hint="eastAsia"/>
          <w:sz w:val="24"/>
          <w:szCs w:val="24"/>
        </w:rPr>
        <w:br/>
      </w: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r>
            <m:rPr>
              <m:sty m:val="p"/>
            </m:rPr>
            <w:rPr>
              <w:rStyle w:val="fontstyle01"/>
              <w:rFonts w:ascii="Cambria Math" w:hAnsi="Cambria Math"/>
              <w:sz w:val="24"/>
              <w:szCs w:val="24"/>
            </w:rPr>
            <m:t>=</m:t>
          </m:r>
          <m:d>
            <m:dPr>
              <m:ctrlPr>
                <w:rPr>
                  <w:rStyle w:val="fontstyle01"/>
                  <w:rFonts w:ascii="Cambria Math" w:hAnsi="Cambria Math"/>
                  <w:sz w:val="24"/>
                  <w:szCs w:val="24"/>
                </w:rPr>
              </m:ctrlPr>
            </m:dPr>
            <m:e>
              <m:r>
                <m:rPr>
                  <m:sty m:val="p"/>
                </m:rPr>
                <w:rPr>
                  <w:rStyle w:val="fontstyle01"/>
                  <w:rFonts w:ascii="Cambria Math" w:hAnsi="Cambria Math"/>
                  <w:sz w:val="24"/>
                  <w:szCs w:val="24"/>
                </w:rPr>
                <m:t>1-</m:t>
              </m:r>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e>
          </m:d>
          <m:d>
            <m:dPr>
              <m:ctrlPr>
                <w:rPr>
                  <w:rStyle w:val="fontstyle01"/>
                  <w:rFonts w:ascii="Cambria Math" w:hAnsi="Cambria Math"/>
                  <w:sz w:val="24"/>
                  <w:szCs w:val="24"/>
                </w:rPr>
              </m:ctrlPr>
            </m:dPr>
            <m:e>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0,j</m:t>
                  </m:r>
                </m:sub>
              </m:sSub>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0</m:t>
                  </m:r>
                </m:sub>
              </m:sSub>
              <m:r>
                <m:rPr>
                  <m:sty m:val="p"/>
                </m:rPr>
                <w:rPr>
                  <w:rStyle w:val="fontstyle01"/>
                  <w:rFonts w:ascii="Cambria Math" w:hAnsi="Cambria Math"/>
                  <w:sz w:val="24"/>
                  <w:szCs w:val="24"/>
                </w:rPr>
                <m:t>+</m:t>
              </m:r>
              <m:f>
                <m:fPr>
                  <m:ctrlPr>
                    <w:rPr>
                      <w:rStyle w:val="fontstyle01"/>
                      <w:rFonts w:ascii="Cambria Math" w:hAnsi="Cambria Math"/>
                      <w:sz w:val="24"/>
                      <w:szCs w:val="24"/>
                    </w:rPr>
                  </m:ctrlPr>
                </m:fPr>
                <m:num>
                  <m:r>
                    <w:rPr>
                      <w:rStyle w:val="fontstyle01"/>
                      <w:rFonts w:ascii="Cambria Math" w:hAnsi="Cambria Math"/>
                      <w:sz w:val="24"/>
                      <w:szCs w:val="24"/>
                    </w:rPr>
                    <m:t>1-</m:t>
                  </m:r>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0,j</m:t>
                      </m:r>
                    </m:sub>
                  </m:sSub>
                </m:num>
                <m:den>
                  <m:r>
                    <w:rPr>
                      <w:rStyle w:val="fontstyle01"/>
                      <w:rFonts w:ascii="Cambria Math" w:hAnsi="Cambria Math"/>
                      <w:sz w:val="24"/>
                      <w:szCs w:val="24"/>
                    </w:rPr>
                    <m:t>K-2</m:t>
                  </m:r>
                </m:den>
              </m:f>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l∈S\</m:t>
                  </m:r>
                  <m:r>
                    <m:rPr>
                      <m:lit/>
                    </m:rPr>
                    <w:rPr>
                      <w:rStyle w:val="fontstyle01"/>
                      <w:rFonts w:ascii="Cambria Math" w:hAnsi="Cambria Math"/>
                      <w:sz w:val="24"/>
                      <w:szCs w:val="24"/>
                    </w:rPr>
                    <m:t>{</m:t>
                  </m:r>
                  <m:r>
                    <w:rPr>
                      <w:rStyle w:val="fontstyle01"/>
                      <w:rFonts w:ascii="Cambria Math" w:hAnsi="Cambria Math"/>
                      <w:sz w:val="24"/>
                      <w:szCs w:val="24"/>
                    </w:rPr>
                    <m:t>0,i}</m:t>
                  </m:r>
                </m:sub>
                <m:sup/>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l,j</m:t>
                      </m:r>
                    </m:sub>
                  </m:sSub>
                </m:e>
              </m:nary>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e>
          </m:d>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i,j</m:t>
              </m:r>
            </m:sub>
          </m:sSub>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oMath>
      </m:oMathPara>
    </w:p>
    <w:p w14:paraId="485751F8" w14:textId="77777777" w:rsidR="009F6CE2" w:rsidRDefault="009F6CE2" w:rsidP="009F6CE2">
      <w:pPr>
        <w:rPr>
          <w:rStyle w:val="fontstyle01"/>
          <w:rFonts w:hint="eastAsia"/>
          <w:sz w:val="24"/>
          <w:szCs w:val="24"/>
        </w:rPr>
      </w:pPr>
      <w:r>
        <w:rPr>
          <w:rStyle w:val="fontstyle01"/>
          <w:sz w:val="24"/>
          <w:szCs w:val="24"/>
        </w:rPr>
        <w:t xml:space="preserve">where </w:t>
      </w:r>
      <m:oMath>
        <m:sSub>
          <m:sSubPr>
            <m:ctrlPr>
              <w:rPr>
                <w:rStyle w:val="fontstyle01"/>
                <w:rFonts w:ascii="Cambria Math" w:hAnsi="Cambria Math"/>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i,j</m:t>
            </m:r>
          </m:sub>
        </m:sSub>
        <m:r>
          <w:rPr>
            <w:rStyle w:val="fontstyle01"/>
            <w:rFonts w:ascii="Cambria Math" w:hAnsi="Cambria Math"/>
            <w:sz w:val="24"/>
            <w:szCs w:val="24"/>
          </w:rPr>
          <m:t>=</m:t>
        </m:r>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l∈S</m:t>
            </m:r>
          </m:sub>
          <m:sup/>
          <m:e>
            <m:r>
              <w:rPr>
                <w:rStyle w:val="fontstyle01"/>
                <w:rFonts w:ascii="Cambria Math" w:hAnsi="Cambria Math"/>
                <w:sz w:val="24"/>
                <w:szCs w:val="24"/>
              </w:rPr>
              <m:t>(1-</m:t>
            </m:r>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l,j</m:t>
                </m:r>
              </m:sub>
            </m:sSub>
            <m:r>
              <w:rPr>
                <w:rStyle w:val="fontstyle01"/>
                <w:rFonts w:ascii="Cambria Math" w:hAnsi="Cambria Math"/>
                <w:sz w:val="24"/>
                <w:szCs w:val="24"/>
              </w:rPr>
              <m:t>)</m:t>
            </m:r>
          </m:e>
        </m:nary>
      </m:oMath>
      <w:r w:rsidR="006528D5">
        <w:rPr>
          <w:rStyle w:val="fontstyle01"/>
          <w:rFonts w:hint="eastAsia"/>
          <w:sz w:val="24"/>
          <w:szCs w:val="24"/>
        </w:rPr>
        <w:t>,</w:t>
      </w:r>
      <w:r w:rsidR="006528D5">
        <w:rPr>
          <w:rStyle w:val="fontstyle01"/>
          <w:sz w:val="24"/>
          <w:szCs w:val="24"/>
        </w:rPr>
        <w:t xml:space="preserve"> which means file j is not storaged in RAN.</w:t>
      </w:r>
    </w:p>
    <w:p w14:paraId="58F0840A" w14:textId="77777777" w:rsidR="006528D5" w:rsidRDefault="006528D5" w:rsidP="009F6CE2">
      <w:pPr>
        <w:rPr>
          <w:rStyle w:val="fontstyle01"/>
          <w:rFonts w:hint="eastAsia"/>
          <w:sz w:val="24"/>
          <w:szCs w:val="24"/>
        </w:rPr>
      </w:pPr>
      <w:r>
        <w:rPr>
          <w:rStyle w:val="fontstyle01"/>
          <w:sz w:val="24"/>
          <w:szCs w:val="24"/>
        </w:rPr>
        <w:tab/>
      </w:r>
      <w:r w:rsidR="00BE0B11">
        <w:rPr>
          <w:rStyle w:val="fontstyle01"/>
          <w:sz w:val="24"/>
          <w:szCs w:val="24"/>
        </w:rPr>
        <w:t xml:space="preserve">Substitue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oMath>
      <w:r w:rsidR="00BE0B11">
        <w:rPr>
          <w:rStyle w:val="fontstyle01"/>
          <w:rFonts w:hint="eastAsia"/>
          <w:sz w:val="24"/>
          <w:szCs w:val="24"/>
        </w:rPr>
        <w:t xml:space="preserve"> </w:t>
      </w:r>
      <w:r w:rsidR="00BE0B11">
        <w:rPr>
          <w:rStyle w:val="fontstyle01"/>
          <w:sz w:val="24"/>
          <w:szCs w:val="24"/>
        </w:rPr>
        <w:t>to equition (), t</w:t>
      </w:r>
      <w:r>
        <w:rPr>
          <w:rStyle w:val="fontstyle01"/>
          <w:sz w:val="24"/>
          <w:szCs w:val="24"/>
        </w:rPr>
        <w:t xml:space="preserve">he QoS guarantee parameter </w:t>
      </w:r>
      <w:r w:rsidR="00726064">
        <w:rPr>
          <w:rStyle w:val="fontstyle01"/>
          <w:sz w:val="24"/>
          <w:szCs w:val="24"/>
        </w:rPr>
        <w:t>can be expressed as,</w:t>
      </w:r>
    </w:p>
    <w:p w14:paraId="1E065185" w14:textId="77777777" w:rsidR="00726064" w:rsidRDefault="007E13CA" w:rsidP="009F6CE2">
      <w:pPr>
        <w:rPr>
          <w:rStyle w:val="fontstyle01"/>
          <w:rFonts w:hint="eastAsia"/>
          <w:sz w:val="24"/>
          <w:szCs w:val="24"/>
        </w:rPr>
      </w:pPr>
      <m:oMathPara>
        <m:oMath>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func>
            <m:funcPr>
              <m:ctrlPr>
                <w:rPr>
                  <w:rStyle w:val="fontstyle01"/>
                  <w:rFonts w:ascii="Cambria Math" w:hAnsi="Cambria Math"/>
                  <w:sz w:val="24"/>
                  <w:szCs w:val="24"/>
                </w:rPr>
              </m:ctrlPr>
            </m:funcPr>
            <m:fName>
              <m:r>
                <w:rPr>
                  <w:rStyle w:val="fontstyle01"/>
                  <w:rFonts w:ascii="Cambria Math" w:hAnsi="Cambria Math"/>
                  <w:sz w:val="24"/>
                  <w:szCs w:val="24"/>
                </w:rPr>
                <m:t>=-</m:t>
              </m:r>
              <m:limLow>
                <m:limLowPr>
                  <m:ctrlPr>
                    <w:rPr>
                      <w:rStyle w:val="fontstyle01"/>
                      <w:rFonts w:ascii="Cambria Math" w:hAnsi="Cambria Math"/>
                      <w:sz w:val="24"/>
                      <w:szCs w:val="24"/>
                    </w:rPr>
                  </m:ctrlPr>
                </m:limLowPr>
                <m:e>
                  <m:r>
                    <m:rPr>
                      <m:sty m:val="p"/>
                    </m:rPr>
                    <w:rPr>
                      <w:rStyle w:val="fontstyle01"/>
                      <w:rFonts w:ascii="Cambria Math" w:hAnsi="Cambria Math"/>
                      <w:sz w:val="24"/>
                      <w:szCs w:val="24"/>
                    </w:rPr>
                    <m:t>lim</m:t>
                  </m:r>
                </m:e>
                <m:lim>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lim>
              </m:limLow>
            </m:fName>
            <m:e>
              <m:f>
                <m:fPr>
                  <m:ctrlPr>
                    <w:rPr>
                      <w:rStyle w:val="fontstyle01"/>
                      <w:rFonts w:ascii="Cambria Math" w:hAnsi="Cambria Math"/>
                      <w:sz w:val="24"/>
                      <w:szCs w:val="24"/>
                    </w:rPr>
                  </m:ctrlPr>
                </m:fPr>
                <m:num>
                  <m:r>
                    <m:rPr>
                      <m:sty m:val="p"/>
                    </m:rPr>
                    <w:rPr>
                      <w:rStyle w:val="fontstyle01"/>
                      <w:rFonts w:ascii="Cambria Math" w:hAnsi="Cambria Math"/>
                      <w:sz w:val="24"/>
                      <w:szCs w:val="24"/>
                    </w:rPr>
                    <m:t>log⁡(Pr⁡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num>
                <m:den>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den>
              </m:f>
            </m:e>
          </m:func>
        </m:oMath>
      </m:oMathPara>
    </w:p>
    <w:p w14:paraId="737225A4" w14:textId="77777777" w:rsidR="009112E7" w:rsidRDefault="009112E7" w:rsidP="009112E7">
      <w:pPr>
        <w:rPr>
          <w:rStyle w:val="fontstyle01"/>
          <w:rFonts w:hint="eastAsia"/>
          <w:sz w:val="24"/>
          <w:szCs w:val="24"/>
        </w:rPr>
      </w:pPr>
    </w:p>
    <w:p w14:paraId="7D1B0BF8" w14:textId="0A01959F" w:rsidR="009112E7" w:rsidRDefault="00D55E48" w:rsidP="00C31F66">
      <w:pPr>
        <w:jc w:val="left"/>
        <w:rPr>
          <w:rStyle w:val="fontstyle01"/>
          <w:rFonts w:hint="eastAsia"/>
          <w:b/>
          <w:sz w:val="28"/>
          <w:szCs w:val="24"/>
        </w:rPr>
      </w:pPr>
      <w:r w:rsidRPr="00D55E48">
        <w:rPr>
          <w:rStyle w:val="fontstyle01"/>
          <w:b/>
          <w:sz w:val="28"/>
          <w:szCs w:val="24"/>
        </w:rPr>
        <w:t>III</w:t>
      </w:r>
      <w:r>
        <w:rPr>
          <w:rStyle w:val="fontstyle01"/>
          <w:b/>
          <w:sz w:val="28"/>
          <w:szCs w:val="24"/>
        </w:rPr>
        <w:t>.</w:t>
      </w:r>
      <w:r w:rsidRPr="00D55E48">
        <w:rPr>
          <w:rStyle w:val="fontstyle01"/>
          <w:b/>
          <w:sz w:val="28"/>
          <w:szCs w:val="24"/>
        </w:rPr>
        <w:t xml:space="preserve"> </w:t>
      </w:r>
      <w:r w:rsidR="009112E7" w:rsidRPr="009112E7">
        <w:rPr>
          <w:rStyle w:val="fontstyle01"/>
          <w:rFonts w:hint="eastAsia"/>
          <w:b/>
          <w:sz w:val="28"/>
          <w:szCs w:val="24"/>
        </w:rPr>
        <w:t>M</w:t>
      </w:r>
      <w:r w:rsidR="00AC37CB">
        <w:rPr>
          <w:rStyle w:val="fontstyle01"/>
          <w:b/>
          <w:sz w:val="28"/>
          <w:szCs w:val="24"/>
        </w:rPr>
        <w:t xml:space="preserve">obility-aware </w:t>
      </w:r>
      <w:del w:id="86" w:author="Xu Xiaodong" w:date="2018-11-02T00:45:00Z">
        <w:r w:rsidR="00AC37CB" w:rsidDel="00057850">
          <w:rPr>
            <w:rStyle w:val="fontstyle01"/>
            <w:b/>
            <w:sz w:val="28"/>
            <w:szCs w:val="24"/>
          </w:rPr>
          <w:delText>Cachig</w:delText>
        </w:r>
      </w:del>
      <w:ins w:id="87" w:author="Xu Xiaodong" w:date="2018-11-02T00:45:00Z">
        <w:r w:rsidR="00057850">
          <w:rPr>
            <w:rStyle w:val="fontstyle01"/>
            <w:b/>
            <w:sz w:val="28"/>
            <w:szCs w:val="24"/>
          </w:rPr>
          <w:t>Cachin</w:t>
        </w:r>
        <w:r w:rsidR="00057850">
          <w:rPr>
            <w:rStyle w:val="fontstyle01"/>
            <w:rFonts w:hint="eastAsia"/>
            <w:b/>
            <w:sz w:val="28"/>
            <w:szCs w:val="24"/>
          </w:rPr>
          <w:t>g</w:t>
        </w:r>
      </w:ins>
      <w:r w:rsidR="00AC37CB">
        <w:rPr>
          <w:rStyle w:val="fontstyle01"/>
          <w:b/>
          <w:sz w:val="28"/>
          <w:szCs w:val="24"/>
        </w:rPr>
        <w:t xml:space="preserve"> S</w:t>
      </w:r>
      <w:r w:rsidR="009112E7" w:rsidRPr="009112E7">
        <w:rPr>
          <w:rStyle w:val="fontstyle01"/>
          <w:b/>
          <w:sz w:val="28"/>
          <w:szCs w:val="24"/>
        </w:rPr>
        <w:t>trategy</w:t>
      </w:r>
      <w:del w:id="88" w:author="Xu Xiaodong" w:date="2018-11-02T00:46:00Z">
        <w:r w:rsidR="00556646" w:rsidDel="00D32D89">
          <w:rPr>
            <w:rStyle w:val="fontstyle01"/>
            <w:b/>
            <w:sz w:val="28"/>
            <w:szCs w:val="24"/>
          </w:rPr>
          <w:delText xml:space="preserve"> </w:delText>
        </w:r>
        <w:r w:rsidR="00CD4202" w:rsidDel="00D32D89">
          <w:rPr>
            <w:rStyle w:val="fontstyle01"/>
            <w:b/>
            <w:sz w:val="28"/>
            <w:szCs w:val="24"/>
          </w:rPr>
          <w:delText xml:space="preserve">and </w:delText>
        </w:r>
        <w:r w:rsidR="00CD4202" w:rsidRPr="0064282F" w:rsidDel="00D32D89">
          <w:rPr>
            <w:rStyle w:val="fontstyle01"/>
            <w:rFonts w:hint="eastAsia"/>
            <w:b/>
            <w:sz w:val="28"/>
            <w:szCs w:val="24"/>
          </w:rPr>
          <w:delText>P</w:delText>
        </w:r>
        <w:r w:rsidR="00CD4202" w:rsidRPr="0064282F" w:rsidDel="00D32D89">
          <w:rPr>
            <w:rStyle w:val="fontstyle01"/>
            <w:b/>
            <w:sz w:val="28"/>
            <w:szCs w:val="24"/>
          </w:rPr>
          <w:delText>roblem Formulation</w:delText>
        </w:r>
      </w:del>
    </w:p>
    <w:p w14:paraId="11A731FE" w14:textId="77777777" w:rsidR="0015148B" w:rsidRPr="0015148B" w:rsidRDefault="0015148B" w:rsidP="0015148B">
      <w:pPr>
        <w:ind w:firstLine="420"/>
        <w:rPr>
          <w:rStyle w:val="fontstyle01"/>
          <w:rFonts w:hint="eastAsia"/>
          <w:sz w:val="24"/>
          <w:szCs w:val="24"/>
        </w:rPr>
      </w:pPr>
      <w:r w:rsidRPr="007A5B13">
        <w:rPr>
          <w:rStyle w:val="fontstyle01"/>
          <w:sz w:val="24"/>
          <w:szCs w:val="24"/>
        </w:rPr>
        <w:t>Here, we first explore the impact of user mobility on file popularity of different base stations</w:t>
      </w:r>
      <w:r>
        <w:rPr>
          <w:rStyle w:val="fontstyle01"/>
          <w:sz w:val="24"/>
          <w:szCs w:val="24"/>
        </w:rPr>
        <w:t xml:space="preserve"> and propose our mobility-aware caching strategy</w:t>
      </w:r>
      <w:r w:rsidRPr="007A5B13">
        <w:rPr>
          <w:rStyle w:val="fontstyle01"/>
          <w:sz w:val="24"/>
          <w:szCs w:val="24"/>
        </w:rPr>
        <w:t xml:space="preserve">. </w:t>
      </w:r>
      <w:r w:rsidRPr="000C10B3">
        <w:rPr>
          <w:rStyle w:val="fontstyle01"/>
          <w:sz w:val="24"/>
          <w:szCs w:val="24"/>
        </w:rPr>
        <w:t xml:space="preserve">Then, we cast the cache </w:t>
      </w:r>
      <w:r>
        <w:rPr>
          <w:rStyle w:val="fontstyle01"/>
          <w:sz w:val="24"/>
          <w:szCs w:val="24"/>
        </w:rPr>
        <w:t>placement optimization problem,</w:t>
      </w:r>
      <w:r>
        <w:rPr>
          <w:rStyle w:val="fontstyle01"/>
          <w:rFonts w:hint="eastAsia"/>
          <w:sz w:val="24"/>
          <w:szCs w:val="24"/>
        </w:rPr>
        <w:t xml:space="preserve"> </w:t>
      </w:r>
      <w:r w:rsidRPr="000C10B3">
        <w:rPr>
          <w:rStyle w:val="fontstyle01"/>
          <w:sz w:val="24"/>
          <w:szCs w:val="24"/>
        </w:rPr>
        <w:t>which is aimed at</w:t>
      </w:r>
      <w:r>
        <w:rPr>
          <w:rStyle w:val="fontstyle01"/>
          <w:sz w:val="24"/>
          <w:szCs w:val="24"/>
        </w:rPr>
        <w:t xml:space="preserve"> maximizing the system effective capacity</w:t>
      </w:r>
      <w:r w:rsidRPr="000C10B3">
        <w:rPr>
          <w:rStyle w:val="fontstyle01"/>
          <w:sz w:val="24"/>
          <w:szCs w:val="24"/>
        </w:rPr>
        <w:t>.</w:t>
      </w:r>
    </w:p>
    <w:p w14:paraId="56358B5A" w14:textId="77777777" w:rsidR="00F10270" w:rsidRPr="00F10270" w:rsidRDefault="00F10270" w:rsidP="006B5DD8">
      <w:pPr>
        <w:pStyle w:val="a9"/>
        <w:numPr>
          <w:ilvl w:val="0"/>
          <w:numId w:val="8"/>
        </w:numPr>
        <w:ind w:firstLineChars="0"/>
        <w:rPr>
          <w:rStyle w:val="fontstyle01"/>
          <w:rFonts w:hint="eastAsia"/>
          <w:i/>
          <w:sz w:val="24"/>
          <w:szCs w:val="24"/>
        </w:rPr>
      </w:pPr>
      <w:r w:rsidRPr="00F10270">
        <w:rPr>
          <w:rStyle w:val="fontstyle01"/>
          <w:i/>
          <w:sz w:val="24"/>
          <w:szCs w:val="24"/>
        </w:rPr>
        <w:t>Mobility-aware Caching Strategy</w:t>
      </w:r>
    </w:p>
    <w:p w14:paraId="5F2FF0BB" w14:textId="77777777" w:rsidR="00C158F8" w:rsidRDefault="002A2F85" w:rsidP="00110D85">
      <w:pPr>
        <w:rPr>
          <w:rStyle w:val="fontstyle01"/>
          <w:rFonts w:hint="eastAsia"/>
          <w:sz w:val="24"/>
          <w:szCs w:val="24"/>
        </w:rPr>
      </w:pPr>
      <w:r>
        <w:rPr>
          <w:rStyle w:val="fontstyle01"/>
          <w:sz w:val="24"/>
          <w:szCs w:val="24"/>
        </w:rPr>
        <w:tab/>
        <w:t xml:space="preserve">Mobility-aware content request </w:t>
      </w:r>
      <w:hyperlink r:id="rId12" w:history="1">
        <w:r w:rsidRPr="002A2F85">
          <w:rPr>
            <w:rStyle w:val="fontstyle01"/>
            <w:sz w:val="24"/>
            <w:szCs w:val="24"/>
          </w:rPr>
          <w:t>probability</w:t>
        </w:r>
      </w:hyperlink>
      <w:r>
        <w:rPr>
          <w:rStyle w:val="fontstyle01"/>
          <w:sz w:val="24"/>
          <w:szCs w:val="24"/>
        </w:rPr>
        <w:t>:</w:t>
      </w:r>
      <w:r w:rsidR="00570D1D" w:rsidRPr="00570D1D">
        <w:rPr>
          <w:rStyle w:val="fontstyle01"/>
          <w:sz w:val="24"/>
          <w:szCs w:val="24"/>
        </w:rPr>
        <w:t xml:space="preserve"> When a user with</w:t>
      </w:r>
      <w:r w:rsidR="00570D1D">
        <w:rPr>
          <w:rStyle w:val="fontstyle01"/>
          <w:sz w:val="24"/>
          <w:szCs w:val="24"/>
        </w:rPr>
        <w:t xml:space="preserve"> </w:t>
      </w:r>
      <w:r w:rsidR="00570D1D" w:rsidRPr="00570D1D">
        <w:rPr>
          <w:rStyle w:val="fontstyle01"/>
          <w:sz w:val="24"/>
          <w:szCs w:val="24"/>
        </w:rPr>
        <w:t xml:space="preserve">an incomplete download session of content </w:t>
      </w:r>
      <w:r w:rsidR="00570D1D" w:rsidRPr="00110D85">
        <w:rPr>
          <w:rStyle w:val="fontstyle01"/>
          <w:sz w:val="24"/>
          <w:szCs w:val="24"/>
        </w:rPr>
        <w:t xml:space="preserve">j </w:t>
      </w:r>
      <w:r w:rsidR="00570D1D" w:rsidRPr="00570D1D">
        <w:rPr>
          <w:rStyle w:val="fontstyle01"/>
          <w:sz w:val="24"/>
          <w:szCs w:val="24"/>
        </w:rPr>
        <w:t xml:space="preserve">arrives at </w:t>
      </w:r>
      <w:r w:rsidR="000E0527">
        <w:rPr>
          <w:rStyle w:val="fontstyle01"/>
          <w:sz w:val="24"/>
          <w:szCs w:val="24"/>
        </w:rPr>
        <w:t>SBS</w:t>
      </w:r>
      <w:r w:rsidR="00570D1D">
        <w:rPr>
          <w:rStyle w:val="fontstyle01"/>
          <w:sz w:val="24"/>
          <w:szCs w:val="24"/>
        </w:rPr>
        <w:t xml:space="preserve"> </w:t>
      </w:r>
      <w:r w:rsidR="00070299">
        <w:rPr>
          <w:rStyle w:val="fontstyle01"/>
          <w:sz w:val="24"/>
          <w:szCs w:val="24"/>
        </w:rPr>
        <w:t>l</w:t>
      </w:r>
      <w:r w:rsidR="00570D1D" w:rsidRPr="00570D1D">
        <w:rPr>
          <w:rStyle w:val="fontstyle01"/>
          <w:sz w:val="24"/>
          <w:szCs w:val="24"/>
        </w:rPr>
        <w:t xml:space="preserve">, part of the file, </w:t>
      </w:r>
      <m:oMath>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oMath>
      <w:r w:rsidR="00570D1D" w:rsidRPr="00570D1D">
        <w:rPr>
          <w:rStyle w:val="fontstyle01"/>
          <w:sz w:val="24"/>
          <w:szCs w:val="24"/>
        </w:rPr>
        <w:t xml:space="preserve"> has been downloaded already; hence</w:t>
      </w:r>
      <w:r w:rsidR="00110D85">
        <w:rPr>
          <w:rStyle w:val="fontstyle01"/>
          <w:sz w:val="24"/>
          <w:szCs w:val="24"/>
        </w:rPr>
        <w:t xml:space="preserve"> </w:t>
      </w:r>
      <w:r w:rsidR="00110D85" w:rsidRPr="00110D85">
        <w:rPr>
          <w:rStyle w:val="fontstyle01"/>
          <w:sz w:val="24"/>
          <w:szCs w:val="24"/>
        </w:rPr>
        <w:t xml:space="preserve">the user only needs to download the rest of the content </w:t>
      </w:r>
      <w:r w:rsidR="00110D85" w:rsidRPr="00110D85">
        <w:rPr>
          <w:rStyle w:val="fontstyle01"/>
          <w:i/>
          <w:iCs/>
          <w:sz w:val="24"/>
          <w:szCs w:val="24"/>
        </w:rPr>
        <w:t>j</w:t>
      </w:r>
      <w:r w:rsidR="00110D85" w:rsidRPr="00110D85">
        <w:rPr>
          <w:rStyle w:val="fontstyle01"/>
          <w:sz w:val="24"/>
          <w:szCs w:val="24"/>
        </w:rPr>
        <w:t>. For</w:t>
      </w:r>
      <w:r w:rsidR="00110D85">
        <w:rPr>
          <w:rStyle w:val="fontstyle01"/>
          <w:sz w:val="24"/>
          <w:szCs w:val="24"/>
        </w:rPr>
        <w:t xml:space="preserve"> </w:t>
      </w:r>
      <w:r w:rsidR="00110D85" w:rsidRPr="00110D85">
        <w:rPr>
          <w:rStyle w:val="fontstyle01"/>
          <w:sz w:val="24"/>
          <w:szCs w:val="24"/>
        </w:rPr>
        <w:t xml:space="preserve">simplicity, we assume the maximum bandwidth of </w:t>
      </w:r>
      <w:r w:rsidR="00110D85" w:rsidRPr="00110D85">
        <w:rPr>
          <w:rStyle w:val="fontstyle01"/>
          <w:i/>
          <w:iCs/>
          <w:sz w:val="24"/>
          <w:szCs w:val="24"/>
        </w:rPr>
        <w:t xml:space="preserve">G </w:t>
      </w:r>
      <w:r w:rsidR="00E55DF4">
        <w:rPr>
          <w:rStyle w:val="fontstyle01"/>
          <w:i/>
          <w:iCs/>
          <w:sz w:val="24"/>
          <w:szCs w:val="24"/>
        </w:rPr>
        <w:t>[MB</w:t>
      </w:r>
      <w:r w:rsidR="00110D85" w:rsidRPr="00110D85">
        <w:rPr>
          <w:rStyle w:val="fontstyle01"/>
          <w:i/>
          <w:iCs/>
          <w:sz w:val="24"/>
          <w:szCs w:val="24"/>
        </w:rPr>
        <w:t>/s]</w:t>
      </w:r>
      <w:r w:rsidR="00110D85">
        <w:rPr>
          <w:rStyle w:val="fontstyle01"/>
          <w:sz w:val="24"/>
          <w:szCs w:val="24"/>
        </w:rPr>
        <w:t xml:space="preserve"> </w:t>
      </w:r>
      <w:r w:rsidR="00110D85" w:rsidRPr="00110D85">
        <w:rPr>
          <w:rStyle w:val="fontstyle01"/>
          <w:sz w:val="24"/>
          <w:szCs w:val="24"/>
        </w:rPr>
        <w:t>of each BS is shared equally among the associated users of</w:t>
      </w:r>
      <w:r w:rsidR="00110D85">
        <w:rPr>
          <w:rStyle w:val="fontstyle01"/>
          <w:sz w:val="24"/>
          <w:szCs w:val="24"/>
        </w:rPr>
        <w:t xml:space="preserve"> </w:t>
      </w:r>
      <w:r w:rsidR="00110D85" w:rsidRPr="00110D85">
        <w:rPr>
          <w:rStyle w:val="fontstyle01"/>
          <w:sz w:val="24"/>
          <w:szCs w:val="24"/>
        </w:rPr>
        <w:t>that BS. Thus, the bandwidth allocated to each user connecting</w:t>
      </w:r>
      <w:r w:rsidR="00110D85">
        <w:rPr>
          <w:rStyle w:val="fontstyle01"/>
          <w:sz w:val="24"/>
          <w:szCs w:val="24"/>
        </w:rPr>
        <w:t xml:space="preserve"> </w:t>
      </w:r>
      <w:r w:rsidR="00110D85" w:rsidRPr="00110D85">
        <w:rPr>
          <w:rStyle w:val="fontstyle01"/>
          <w:sz w:val="24"/>
          <w:szCs w:val="24"/>
        </w:rPr>
        <w:t xml:space="preserve">to BS </w:t>
      </w:r>
      <w:r w:rsidR="00110D85" w:rsidRPr="00110D85">
        <w:rPr>
          <w:rStyle w:val="fontstyle01"/>
          <w:i/>
          <w:iCs/>
          <w:sz w:val="24"/>
          <w:szCs w:val="24"/>
        </w:rPr>
        <w:t xml:space="preserve">l </w:t>
      </w:r>
      <w:r w:rsidR="00110D85" w:rsidRPr="00110D85">
        <w:rPr>
          <w:rStyle w:val="fontstyle01"/>
          <w:sz w:val="24"/>
          <w:szCs w:val="24"/>
        </w:rPr>
        <w:t>is given by</w:t>
      </w:r>
    </w:p>
    <w:p w14:paraId="4D332B7F" w14:textId="77777777" w:rsidR="009112E7" w:rsidRPr="00E55DF4" w:rsidRDefault="007E13CA" w:rsidP="00110D85">
      <w:pPr>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G</m:t>
              </m:r>
            </m:num>
            <m:den>
              <m:sSub>
                <m:sSubPr>
                  <m:ctrlPr>
                    <w:rPr>
                      <w:rStyle w:val="fontstyle01"/>
                      <w:rFonts w:ascii="Cambria Math" w:hAnsi="Cambria Math"/>
                      <w:i/>
                      <w:sz w:val="24"/>
                      <w:szCs w:val="24"/>
                    </w:rPr>
                  </m:ctrlPr>
                </m:sSubPr>
                <m:e>
                  <m:r>
                    <m:rPr>
                      <m:scr m:val="script"/>
                    </m:rPr>
                    <w:rPr>
                      <w:rStyle w:val="fontstyle01"/>
                      <w:rFonts w:ascii="Cambria Math" w:hAnsi="Cambria Math"/>
                      <w:sz w:val="24"/>
                      <w:szCs w:val="24"/>
                    </w:rPr>
                    <m:t>U</m:t>
                  </m:r>
                </m:e>
                <m:sub>
                  <m:r>
                    <w:rPr>
                      <w:rStyle w:val="fontstyle01"/>
                      <w:rFonts w:ascii="Cambria Math" w:hAnsi="Cambria Math"/>
                      <w:sz w:val="24"/>
                      <w:szCs w:val="24"/>
                    </w:rPr>
                    <m:t>l</m:t>
                  </m:r>
                </m:sub>
              </m:sSub>
            </m:den>
          </m:f>
        </m:oMath>
      </m:oMathPara>
    </w:p>
    <w:p w14:paraId="3F1880C0" w14:textId="77777777" w:rsidR="00E55DF4" w:rsidRDefault="00E55DF4" w:rsidP="00E55DF4">
      <w:pPr>
        <w:ind w:firstLine="420"/>
        <w:rPr>
          <w:rStyle w:val="fontstyle01"/>
          <w:rFonts w:hint="eastAsia"/>
          <w:sz w:val="24"/>
          <w:szCs w:val="24"/>
        </w:rPr>
      </w:pPr>
      <w:r w:rsidRPr="00E55DF4">
        <w:rPr>
          <w:rStyle w:val="fontstyle01"/>
          <w:sz w:val="24"/>
          <w:szCs w:val="24"/>
        </w:rPr>
        <w:t>Since ea</w:t>
      </w:r>
      <w:r>
        <w:rPr>
          <w:rStyle w:val="fontstyle01"/>
          <w:sz w:val="24"/>
          <w:szCs w:val="24"/>
        </w:rPr>
        <w:t xml:space="preserve">ch content file has B </w:t>
      </w:r>
      <w:r w:rsidR="00295889">
        <w:rPr>
          <w:rStyle w:val="fontstyle01"/>
          <w:sz w:val="24"/>
          <w:szCs w:val="24"/>
        </w:rPr>
        <w:t>[</w:t>
      </w:r>
      <w:r>
        <w:rPr>
          <w:rStyle w:val="fontstyle01"/>
          <w:sz w:val="24"/>
          <w:szCs w:val="24"/>
        </w:rPr>
        <w:t>MB</w:t>
      </w:r>
      <w:r w:rsidR="00295889">
        <w:rPr>
          <w:rStyle w:val="fontstyle01"/>
          <w:sz w:val="24"/>
          <w:szCs w:val="24"/>
        </w:rPr>
        <w:t>]</w:t>
      </w:r>
      <w:r w:rsidRPr="00E55DF4">
        <w:rPr>
          <w:rStyle w:val="fontstyle01"/>
          <w:sz w:val="24"/>
          <w:szCs w:val="24"/>
        </w:rPr>
        <w:t>, the time needed to completely download on</w:t>
      </w:r>
      <w:r w:rsidR="00D32827">
        <w:rPr>
          <w:rStyle w:val="fontstyle01"/>
          <w:sz w:val="24"/>
          <w:szCs w:val="24"/>
        </w:rPr>
        <w:t xml:space="preserve">e content at </w:t>
      </w:r>
      <w:r w:rsidR="000E0527">
        <w:rPr>
          <w:rStyle w:val="fontstyle01"/>
          <w:sz w:val="24"/>
          <w:szCs w:val="24"/>
        </w:rPr>
        <w:t>SBS</w:t>
      </w:r>
      <w:r w:rsidR="00D32827">
        <w:rPr>
          <w:rStyle w:val="fontstyle01"/>
          <w:sz w:val="24"/>
          <w:szCs w:val="24"/>
        </w:rPr>
        <w:t xml:space="preserve"> l is </w:t>
      </w:r>
      <m:oMath>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=B/</m:t>
        </m:r>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oMath>
      <w:r w:rsidRPr="00E55DF4">
        <w:rPr>
          <w:rStyle w:val="fontstyle01"/>
          <w:sz w:val="24"/>
          <w:szCs w:val="24"/>
        </w:rPr>
        <w:t>.</w:t>
      </w:r>
    </w:p>
    <w:p w14:paraId="2A1028E2" w14:textId="77777777" w:rsidR="00D32827" w:rsidRDefault="00177CDE" w:rsidP="00E55DF4">
      <w:pPr>
        <w:ind w:firstLine="420"/>
        <w:rPr>
          <w:rStyle w:val="fontstyle01"/>
          <w:rFonts w:hint="eastAsia"/>
          <w:sz w:val="24"/>
          <w:szCs w:val="24"/>
        </w:rPr>
      </w:pPr>
      <w:r w:rsidRPr="00177CDE">
        <w:rPr>
          <w:rStyle w:val="fontstyle01"/>
          <w:sz w:val="24"/>
          <w:szCs w:val="24"/>
        </w:rPr>
        <w:t xml:space="preserve">However, the </w:t>
      </w:r>
      <w:r>
        <w:rPr>
          <w:rStyle w:val="fontstyle01"/>
          <w:sz w:val="24"/>
          <w:szCs w:val="24"/>
        </w:rPr>
        <w:t xml:space="preserve">sojourn time that user stays in </w:t>
      </w:r>
      <w:r w:rsidR="000E0527">
        <w:rPr>
          <w:rStyle w:val="fontstyle01"/>
          <w:sz w:val="24"/>
          <w:szCs w:val="24"/>
        </w:rPr>
        <w:t>SBS</w:t>
      </w:r>
      <w:r>
        <w:rPr>
          <w:rStyle w:val="fontstyle01"/>
          <w:sz w:val="24"/>
          <w:szCs w:val="24"/>
        </w:rPr>
        <w:t xml:space="preserve"> l</w:t>
      </w:r>
      <w:r w:rsidRPr="00177CDE">
        <w:rPr>
          <w:rStyle w:val="fontstyle01"/>
          <w:sz w:val="24"/>
          <w:szCs w:val="24"/>
        </w:rPr>
        <w:t xml:space="preserve"> is subject to exponential distribution, so the probability of the user completing the downlo</w:t>
      </w:r>
      <w:r>
        <w:rPr>
          <w:rStyle w:val="fontstyle01"/>
          <w:sz w:val="24"/>
          <w:szCs w:val="24"/>
        </w:rPr>
        <w:t xml:space="preserve">ad when leaving the </w:t>
      </w:r>
      <w:r w:rsidR="000E0527">
        <w:rPr>
          <w:rStyle w:val="fontstyle01"/>
          <w:sz w:val="24"/>
          <w:szCs w:val="24"/>
        </w:rPr>
        <w:t>SBS</w:t>
      </w:r>
      <w:r>
        <w:rPr>
          <w:rStyle w:val="fontstyle01"/>
          <w:sz w:val="24"/>
          <w:szCs w:val="24"/>
        </w:rPr>
        <w:t xml:space="preserve"> l can be inferred using the Cumulative Distribution Function </w:t>
      </w:r>
      <m:oMath>
        <m:r>
          <w:rPr>
            <w:rStyle w:val="fontstyle01"/>
            <w:rFonts w:ascii="Cambria Math" w:hAnsi="Cambria Math"/>
            <w:sz w:val="24"/>
            <w:szCs w:val="24"/>
          </w:rPr>
          <m:t>F(τ,</m:t>
        </m:r>
        <m:sSub>
          <m:sSubPr>
            <m:ctrlPr>
              <w:rPr>
                <w:rStyle w:val="fontstyle01"/>
                <w:rFonts w:ascii="Cambria Math" w:hAnsi="Cambria Math"/>
                <w:i/>
                <w:sz w:val="24"/>
                <w:szCs w:val="24"/>
              </w:rPr>
            </m:ctrlPr>
          </m:sSubPr>
          <m:e>
            <m:r>
              <w:rPr>
                <w:rStyle w:val="fontstyle01"/>
                <w:rFonts w:ascii="Cambria Math" w:hAnsi="Cambria Math"/>
                <w:sz w:val="24"/>
                <w:szCs w:val="24"/>
              </w:rPr>
              <m:t>μ</m:t>
            </m:r>
          </m:e>
          <m:sub>
            <m:r>
              <w:rPr>
                <w:rStyle w:val="fontstyle01"/>
                <w:rFonts w:ascii="Cambria Math" w:hAnsi="Cambria Math"/>
                <w:sz w:val="24"/>
                <w:szCs w:val="24"/>
              </w:rPr>
              <m:t>l</m:t>
            </m:r>
          </m:sub>
        </m:sSub>
        <m:r>
          <w:rPr>
            <w:rStyle w:val="fontstyle01"/>
            <w:rFonts w:ascii="Cambria Math" w:hAnsi="Cambria Math"/>
            <w:sz w:val="24"/>
            <w:szCs w:val="24"/>
          </w:rPr>
          <m:t>)</m:t>
        </m:r>
      </m:oMath>
      <w:r>
        <w:rPr>
          <w:rStyle w:val="fontstyle01"/>
          <w:rFonts w:hint="eastAsia"/>
          <w:sz w:val="24"/>
          <w:szCs w:val="24"/>
        </w:rPr>
        <w:t xml:space="preserve"> </w:t>
      </w:r>
      <w:r>
        <w:rPr>
          <w:rStyle w:val="fontstyle01"/>
          <w:sz w:val="24"/>
          <w:szCs w:val="24"/>
        </w:rPr>
        <w:t>as,</w:t>
      </w:r>
    </w:p>
    <w:p w14:paraId="48FD257E" w14:textId="77777777" w:rsidR="00177CDE" w:rsidRPr="006532D1" w:rsidRDefault="007E13CA" w:rsidP="00E55DF4">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q</m:t>
              </m:r>
            </m:e>
            <m:sub>
              <m:r>
                <w:rPr>
                  <w:rStyle w:val="fontstyle01"/>
                  <w:rFonts w:ascii="Cambria Math" w:hAnsi="Cambria Math"/>
                  <w:sz w:val="24"/>
                  <w:szCs w:val="24"/>
                </w:rPr>
                <m:t>l,j</m:t>
              </m:r>
            </m:sub>
          </m:sSub>
          <m:r>
            <w:rPr>
              <w:rStyle w:val="fontstyle01"/>
              <w:rFonts w:ascii="Cambria Math" w:hAnsi="Cambria Math"/>
              <w:sz w:val="24"/>
              <w:szCs w:val="24"/>
            </w:rPr>
            <m:t>=</m:t>
          </m:r>
          <m:func>
            <m:funcPr>
              <m:ctrlPr>
                <w:rPr>
                  <w:rStyle w:val="fontstyle01"/>
                  <w:rFonts w:ascii="Cambria Math" w:hAnsi="Cambria Math"/>
                  <w:sz w:val="24"/>
                  <w:szCs w:val="24"/>
                </w:rPr>
              </m:ctrlPr>
            </m:funcPr>
            <m:fName>
              <m:r>
                <m:rPr>
                  <m:sty m:val="p"/>
                </m:rPr>
                <w:rPr>
                  <w:rStyle w:val="fontstyle01"/>
                  <w:rFonts w:ascii="Cambria Math" w:hAnsi="Cambria Math"/>
                  <w:sz w:val="24"/>
                  <w:szCs w:val="24"/>
                </w:rPr>
                <m:t>Pr</m:t>
              </m:r>
              <m:ctrlPr>
                <w:rPr>
                  <w:rStyle w:val="fontstyle01"/>
                  <w:rFonts w:ascii="Cambria Math" w:hAnsi="Cambria Math"/>
                  <w:i/>
                  <w:sz w:val="24"/>
                  <w:szCs w:val="24"/>
                </w:rPr>
              </m:ctrlPr>
            </m:fName>
            <m:e>
              <m:d>
                <m:dPr>
                  <m:ctrlPr>
                    <w:rPr>
                      <w:rStyle w:val="fontstyle01"/>
                      <w:rFonts w:ascii="Cambria Math" w:hAnsi="Cambria Math"/>
                      <w:i/>
                      <w:sz w:val="24"/>
                      <w:szCs w:val="24"/>
                    </w:rPr>
                  </m:ctrlPr>
                </m:dPr>
                <m:e>
                  <m:r>
                    <w:rPr>
                      <w:rStyle w:val="fontstyle01"/>
                      <w:rFonts w:ascii="Cambria Math" w:hAnsi="Cambria Math"/>
                      <w:sz w:val="24"/>
                      <w:szCs w:val="24"/>
                    </w:rPr>
                    <m:t>τ&lt;</m:t>
                  </m:r>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den>
                  </m:f>
                </m:e>
              </m:d>
            </m:e>
          </m:func>
          <m:r>
            <w:rPr>
              <w:rStyle w:val="fontstyle01"/>
              <w:rFonts w:ascii="Cambria Math" w:hAnsi="Cambria Math"/>
              <w:sz w:val="24"/>
              <w:szCs w:val="24"/>
            </w:rPr>
            <m:t>=…</m:t>
          </m:r>
        </m:oMath>
      </m:oMathPara>
    </w:p>
    <w:p w14:paraId="32941FE0" w14:textId="77777777" w:rsidR="006532D1" w:rsidRDefault="009C3AEA" w:rsidP="00E55DF4">
      <w:pPr>
        <w:ind w:firstLine="420"/>
        <w:rPr>
          <w:rStyle w:val="fontstyle01"/>
          <w:rFonts w:hint="eastAsia"/>
          <w:sz w:val="24"/>
          <w:szCs w:val="24"/>
        </w:rPr>
      </w:pPr>
      <w:r>
        <w:rPr>
          <w:rStyle w:val="fontstyle01"/>
          <w:sz w:val="24"/>
          <w:szCs w:val="24"/>
        </w:rPr>
        <w:t>Then,</w:t>
      </w:r>
      <w:r w:rsidR="0090425C">
        <w:rPr>
          <w:rStyle w:val="fontstyle01"/>
          <w:sz w:val="24"/>
          <w:szCs w:val="24"/>
        </w:rPr>
        <w:t xml:space="preserve"> </w:t>
      </w:r>
      <w:r>
        <w:rPr>
          <w:rStyle w:val="fontstyle01"/>
          <w:sz w:val="24"/>
          <w:szCs w:val="24"/>
        </w:rPr>
        <w:t>t</w:t>
      </w:r>
      <w:r w:rsidR="00604691">
        <w:rPr>
          <w:rStyle w:val="fontstyle01"/>
          <w:sz w:val="24"/>
          <w:szCs w:val="24"/>
        </w:rPr>
        <w:t>he file requested probability</w:t>
      </w:r>
      <w:r w:rsidR="00604691" w:rsidRPr="00A6342C">
        <w:rPr>
          <w:rStyle w:val="fontstyle01"/>
          <w:b/>
          <w:sz w:val="24"/>
          <w:szCs w:val="24"/>
        </w:rPr>
        <w:t xml:space="preserve"> </w:t>
      </w:r>
      <m:oMath>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m:t>
            </m:r>
            <m:r>
              <m:rPr>
                <m:sty m:val="b"/>
              </m:rPr>
              <w:rPr>
                <w:rStyle w:val="fontstyle01"/>
                <w:rFonts w:ascii="Cambria Math" w:hAnsi="Cambria Math"/>
                <w:sz w:val="24"/>
                <w:szCs w:val="24"/>
              </w:rPr>
              <m:t>,</m:t>
            </m:r>
            <m:r>
              <m:rPr>
                <m:sty m:val="bi"/>
              </m:rPr>
              <w:rPr>
                <w:rStyle w:val="fontstyle01"/>
                <w:rFonts w:ascii="Cambria Math" w:hAnsi="Cambria Math"/>
                <w:sz w:val="24"/>
                <w:szCs w:val="24"/>
              </w:rPr>
              <m:t>j</m:t>
            </m:r>
          </m:sub>
        </m:sSub>
      </m:oMath>
      <w:r w:rsidR="00604691" w:rsidRPr="00A6342C">
        <w:rPr>
          <w:rStyle w:val="fontstyle01"/>
          <w:rFonts w:hint="eastAsia"/>
          <w:sz w:val="24"/>
          <w:szCs w:val="24"/>
        </w:rPr>
        <w:t xml:space="preserve"> </w:t>
      </w:r>
      <w:r w:rsidR="00604691" w:rsidRPr="00A6342C">
        <w:rPr>
          <w:rStyle w:val="fontstyle01"/>
          <w:sz w:val="24"/>
          <w:szCs w:val="24"/>
        </w:rPr>
        <w:t>f</w:t>
      </w:r>
      <w:r w:rsidR="00604691" w:rsidRPr="00604691">
        <w:rPr>
          <w:rStyle w:val="fontstyle01"/>
          <w:sz w:val="24"/>
          <w:szCs w:val="24"/>
        </w:rPr>
        <w:t xml:space="preserve">or </w:t>
      </w:r>
      <w:r w:rsidR="000E0527">
        <w:rPr>
          <w:rStyle w:val="fontstyle01"/>
          <w:sz w:val="24"/>
          <w:szCs w:val="24"/>
        </w:rPr>
        <w:t>content j at BS</w:t>
      </w:r>
      <w:r w:rsidR="00604691">
        <w:rPr>
          <w:rStyle w:val="fontstyle01"/>
          <w:sz w:val="24"/>
          <w:szCs w:val="24"/>
        </w:rPr>
        <w:t xml:space="preserve"> i is,</w:t>
      </w:r>
    </w:p>
    <w:p w14:paraId="7797AAB0" w14:textId="77777777" w:rsidR="00604691" w:rsidRPr="00604691" w:rsidRDefault="007E13CA" w:rsidP="00E55DF4">
      <w:pPr>
        <w:ind w:firstLine="420"/>
        <w:rPr>
          <w:rStyle w:val="fontstyle01"/>
          <w:rFonts w:hint="eastAsia"/>
          <w:sz w:val="24"/>
          <w:szCs w:val="24"/>
        </w:rPr>
      </w:pPr>
      <m:oMathPara>
        <m:oMath>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i,j</m:t>
              </m:r>
            </m:sub>
          </m:sSub>
          <m:r>
            <w:rPr>
              <w:rStyle w:val="fontstyle01"/>
              <w:rFonts w:ascii="Cambria Math" w:hAnsi="Cambria Math"/>
              <w:sz w:val="24"/>
              <w:szCs w:val="24"/>
            </w:rPr>
            <m:t>=</m:t>
          </m:r>
          <m:d>
            <m:dPr>
              <m:begChr m:val="{"/>
              <m:endChr m:val=""/>
              <m:ctrlPr>
                <w:rPr>
                  <w:rStyle w:val="fontstyle01"/>
                  <w:rFonts w:ascii="Cambria Math" w:hAnsi="Cambria Math"/>
                  <w:sz w:val="24"/>
                  <w:szCs w:val="24"/>
                </w:rPr>
              </m:ctrlPr>
            </m:dPr>
            <m:e>
              <m:eqArr>
                <m:eqArrPr>
                  <m:ctrlPr>
                    <w:rPr>
                      <w:rStyle w:val="fontstyle01"/>
                      <w:rFonts w:ascii="Cambria Math" w:hAnsi="Cambria Math"/>
                      <w:sz w:val="24"/>
                      <w:szCs w:val="24"/>
                    </w:rPr>
                  </m:ctrlPr>
                </m:eqArrPr>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r>
                    <w:rPr>
                      <w:rStyle w:val="fontstyle01"/>
                      <w:rFonts w:ascii="Cambria Math" w:hAnsi="Cambria Math"/>
                      <w:sz w:val="24"/>
                      <w:szCs w:val="24"/>
                    </w:rPr>
                    <m:t>+</m:t>
                  </m:r>
                  <w:bookmarkStart w:id="89" w:name="OLE_LINK1"/>
                  <w:bookmarkStart w:id="90" w:name="OLE_LINK2"/>
                  <m:r>
                    <w:rPr>
                      <w:rStyle w:val="fontstyle01"/>
                      <w:rFonts w:ascii="Cambria Math" w:hAnsi="Cambria Math"/>
                      <w:sz w:val="24"/>
                      <w:szCs w:val="24"/>
                    </w:rPr>
                    <m:t>λ</m:t>
                  </m:r>
                  <w:bookmarkEnd w:id="89"/>
                  <w:bookmarkEnd w:id="90"/>
                  <m:nary>
                    <m:naryPr>
                      <m:chr m:val="∑"/>
                      <m:limLoc m:val="subSup"/>
                      <m:supHide m:val="1"/>
                      <m:ctrlPr>
                        <w:rPr>
                          <w:rStyle w:val="fontstyle01"/>
                          <w:rFonts w:ascii="Cambria Math" w:hAnsi="Cambria Math"/>
                          <w:i/>
                          <w:sz w:val="24"/>
                          <w:szCs w:val="24"/>
                        </w:rPr>
                      </m:ctrlPr>
                    </m:naryPr>
                    <m:sub>
                      <m:r>
                        <w:rPr>
                          <w:rStyle w:val="fontstyle01"/>
                          <w:rFonts w:ascii="Cambria Math" w:hAnsi="Cambria Math"/>
                          <w:sz w:val="24"/>
                          <w:szCs w:val="24"/>
                        </w:rPr>
                        <m:t>l≠i</m:t>
                      </m:r>
                    </m:sub>
                    <m:sup/>
                    <m:e>
                      <m:sSub>
                        <m:sSubPr>
                          <m:ctrlPr>
                            <w:rPr>
                              <w:rStyle w:val="fontstyle01"/>
                              <w:rFonts w:ascii="Cambria Math" w:hAnsi="Cambria Math"/>
                              <w:i/>
                              <w:sz w:val="24"/>
                              <w:szCs w:val="24"/>
                            </w:rPr>
                          </m:ctrlPr>
                        </m:sSubPr>
                        <m:e>
                          <m:r>
                            <w:rPr>
                              <w:rStyle w:val="fontstyle01"/>
                              <w:rFonts w:ascii="Cambria Math" w:hAnsi="Cambria Math"/>
                              <w:sz w:val="24"/>
                              <w:szCs w:val="24"/>
                            </w:rPr>
                            <m:t>q</m:t>
                          </m:r>
                        </m:e>
                        <m:sub>
                          <m:r>
                            <w:rPr>
                              <w:rStyle w:val="fontstyle01"/>
                              <w:rFonts w:ascii="Cambria Math" w:hAnsi="Cambria Math"/>
                              <w:sz w:val="24"/>
                              <w:szCs w:val="24"/>
                            </w:rPr>
                            <m:t>l,j</m:t>
                          </m:r>
                        </m:sub>
                      </m:sSub>
                      <m:sSub>
                        <m:sSubPr>
                          <m:ctrlPr>
                            <w:rPr>
                              <w:rStyle w:val="fontstyle01"/>
                              <w:rFonts w:ascii="Cambria Math" w:hAnsi="Cambria Math"/>
                              <w:i/>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l,j</m:t>
                          </m:r>
                        </m:sub>
                      </m:sSub>
                    </m:e>
                  </m:nary>
                  <m:r>
                    <w:rPr>
                      <w:rStyle w:val="fontstyle01"/>
                      <w:rFonts w:ascii="Cambria Math" w:hAnsi="Cambria Math"/>
                      <w:sz w:val="24"/>
                      <w:szCs w:val="24"/>
                    </w:rPr>
                    <m:t xml:space="preserve">     i=0</m:t>
                  </m:r>
                </m:e>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r>
                    <w:rPr>
                      <w:rStyle w:val="fontstyle01"/>
                      <w:rFonts w:ascii="Cambria Math" w:hAnsi="Cambria Math"/>
                      <w:sz w:val="24"/>
                      <w:szCs w:val="24"/>
                    </w:rPr>
                    <m:t>+(1-λ)</m:t>
                  </m:r>
                  <m:nary>
                    <m:naryPr>
                      <m:chr m:val="∑"/>
                      <m:limLoc m:val="subSup"/>
                      <m:supHide m:val="1"/>
                      <m:ctrlPr>
                        <w:rPr>
                          <w:rStyle w:val="fontstyle01"/>
                          <w:rFonts w:ascii="Cambria Math" w:hAnsi="Cambria Math"/>
                          <w:i/>
                          <w:sz w:val="24"/>
                          <w:szCs w:val="24"/>
                        </w:rPr>
                      </m:ctrlPr>
                    </m:naryPr>
                    <m:sub>
                      <m:r>
                        <w:rPr>
                          <w:rStyle w:val="fontstyle01"/>
                          <w:rFonts w:ascii="Cambria Math" w:hAnsi="Cambria Math"/>
                          <w:sz w:val="24"/>
                          <w:szCs w:val="24"/>
                        </w:rPr>
                        <m:t>l≠i</m:t>
                      </m:r>
                    </m:sub>
                    <m:sup/>
                    <m:e>
                      <m:sSub>
                        <m:sSubPr>
                          <m:ctrlPr>
                            <w:rPr>
                              <w:rStyle w:val="fontstyle01"/>
                              <w:rFonts w:ascii="Cambria Math" w:hAnsi="Cambria Math"/>
                              <w:i/>
                              <w:sz w:val="24"/>
                              <w:szCs w:val="24"/>
                            </w:rPr>
                          </m:ctrlPr>
                        </m:sSubPr>
                        <m:e>
                          <m:r>
                            <w:rPr>
                              <w:rStyle w:val="fontstyle01"/>
                              <w:rFonts w:ascii="Cambria Math" w:hAnsi="Cambria Math"/>
                              <w:sz w:val="24"/>
                              <w:szCs w:val="24"/>
                            </w:rPr>
                            <m:t>q</m:t>
                          </m:r>
                        </m:e>
                        <m:sub>
                          <m:r>
                            <w:rPr>
                              <w:rStyle w:val="fontstyle01"/>
                              <w:rFonts w:ascii="Cambria Math" w:hAnsi="Cambria Math"/>
                              <w:sz w:val="24"/>
                              <w:szCs w:val="24"/>
                            </w:rPr>
                            <m:t>l,j</m:t>
                          </m:r>
                        </m:sub>
                      </m:sSub>
                      <m:sSub>
                        <m:sSubPr>
                          <m:ctrlPr>
                            <w:rPr>
                              <w:rStyle w:val="fontstyle01"/>
                              <w:rFonts w:ascii="Cambria Math" w:hAnsi="Cambria Math"/>
                              <w:i/>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l,j</m:t>
                          </m:r>
                        </m:sub>
                      </m:sSub>
                      <m:sSub>
                        <m:sSubPr>
                          <m:ctrlPr>
                            <w:rPr>
                              <w:rStyle w:val="fontstyle01"/>
                              <w:rFonts w:ascii="Cambria Math" w:hAnsi="Cambria Math"/>
                              <w:i/>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r>
                        <w:rPr>
                          <w:rStyle w:val="fontstyle01"/>
                          <w:rFonts w:ascii="Cambria Math" w:hAnsi="Cambria Math"/>
                          <w:sz w:val="24"/>
                          <w:szCs w:val="24"/>
                        </w:rPr>
                        <m:t xml:space="preserve"> i∈S\</m:t>
                      </m:r>
                      <m:r>
                        <m:rPr>
                          <m:lit/>
                        </m:rPr>
                        <w:rPr>
                          <w:rStyle w:val="fontstyle01"/>
                          <w:rFonts w:ascii="Cambria Math" w:hAnsi="Cambria Math"/>
                          <w:sz w:val="24"/>
                          <w:szCs w:val="24"/>
                        </w:rPr>
                        <m:t>{</m:t>
                      </m:r>
                      <m:r>
                        <w:rPr>
                          <w:rStyle w:val="fontstyle01"/>
                          <w:rFonts w:ascii="Cambria Math" w:hAnsi="Cambria Math"/>
                          <w:sz w:val="24"/>
                          <w:szCs w:val="24"/>
                        </w:rPr>
                        <m:t>0}</m:t>
                      </m:r>
                    </m:e>
                  </m:nary>
                </m:e>
              </m:eqArr>
            </m:e>
          </m:d>
        </m:oMath>
      </m:oMathPara>
    </w:p>
    <w:p w14:paraId="107C2BBC" w14:textId="796A5EF7" w:rsidR="00D32827" w:rsidRDefault="00E01848" w:rsidP="00E01848">
      <w:pPr>
        <w:rPr>
          <w:rStyle w:val="fontstyle01"/>
          <w:rFonts w:hint="eastAsia"/>
          <w:sz w:val="24"/>
          <w:szCs w:val="24"/>
        </w:rPr>
        <w:pPrChange w:id="91" w:author="Xu Xiaodong" w:date="2018-11-02T00:45:00Z">
          <w:pPr>
            <w:ind w:firstLine="420"/>
          </w:pPr>
        </w:pPrChange>
      </w:pPr>
      <w:ins w:id="92" w:author="Xu Xiaodong" w:date="2018-11-02T00:45:00Z">
        <w:r>
          <w:rPr>
            <w:rStyle w:val="fontstyle01"/>
            <w:rFonts w:hint="eastAsia"/>
            <w:sz w:val="24"/>
            <w:szCs w:val="24"/>
          </w:rPr>
          <w:t>w</w:t>
        </w:r>
      </w:ins>
      <w:del w:id="93" w:author="Xu Xiaodong" w:date="2018-11-02T00:45:00Z">
        <w:r w:rsidR="00384F8D" w:rsidDel="00E01848">
          <w:rPr>
            <w:rStyle w:val="fontstyle01"/>
            <w:rFonts w:hint="eastAsia"/>
            <w:sz w:val="24"/>
            <w:szCs w:val="24"/>
          </w:rPr>
          <w:delText>W</w:delText>
        </w:r>
      </w:del>
      <w:r w:rsidR="00384F8D">
        <w:rPr>
          <w:rStyle w:val="fontstyle01"/>
          <w:sz w:val="24"/>
          <w:szCs w:val="24"/>
        </w:rPr>
        <w:t xml:space="preserve">here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oMath>
      <w:r w:rsidR="00384F8D">
        <w:rPr>
          <w:rStyle w:val="fontstyle01"/>
          <w:rFonts w:hint="eastAsia"/>
          <w:sz w:val="24"/>
          <w:szCs w:val="24"/>
        </w:rPr>
        <w:t xml:space="preserve"> </w:t>
      </w:r>
      <w:r w:rsidR="00384F8D">
        <w:rPr>
          <w:rStyle w:val="fontstyle01"/>
          <w:sz w:val="24"/>
          <w:szCs w:val="24"/>
        </w:rPr>
        <w:t xml:space="preserve">is the prior popularity of file j at cell i and </w:t>
      </w:r>
      <m:oMath>
        <m:sSub>
          <m:sSubPr>
            <m:ctrlPr>
              <w:rPr>
                <w:rStyle w:val="fontstyle01"/>
                <w:rFonts w:ascii="Cambria Math" w:hAnsi="Cambria Math"/>
                <w:i/>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oMath>
      <w:r w:rsidR="00384F8D">
        <w:rPr>
          <w:rStyle w:val="fontstyle01"/>
          <w:rFonts w:hint="eastAsia"/>
          <w:sz w:val="24"/>
          <w:szCs w:val="24"/>
        </w:rPr>
        <w:t xml:space="preserve"> </w:t>
      </w:r>
      <w:r w:rsidR="00384F8D">
        <w:rPr>
          <w:rStyle w:val="fontstyle01"/>
          <w:sz w:val="24"/>
          <w:szCs w:val="24"/>
        </w:rPr>
        <w:t xml:space="preserve">is the transition probability from cell l to </w:t>
      </w:r>
      <w:r w:rsidR="00A6342C">
        <w:rPr>
          <w:rStyle w:val="fontstyle01"/>
          <w:sz w:val="24"/>
          <w:szCs w:val="24"/>
        </w:rPr>
        <w:t xml:space="preserve">i. </w:t>
      </w:r>
      <w:r w:rsidR="008F165B">
        <w:rPr>
          <w:rStyle w:val="fontstyle01"/>
          <w:sz w:val="24"/>
          <w:szCs w:val="24"/>
        </w:rPr>
        <w:t>And</w:t>
      </w:r>
      <m:oMath>
        <m:r>
          <w:rPr>
            <w:rStyle w:val="fontstyle01"/>
            <w:rFonts w:ascii="Cambria Math" w:hAnsi="Cambria Math"/>
            <w:sz w:val="24"/>
            <w:szCs w:val="24"/>
          </w:rPr>
          <m:t xml:space="preserve"> λ</m:t>
        </m:r>
        <m:r>
          <m:rPr>
            <m:sty m:val="p"/>
          </m:rPr>
          <w:rPr>
            <w:rStyle w:val="fontstyle01"/>
            <w:rFonts w:ascii="Cambria Math" w:hAnsi="Cambria Math"/>
            <w:sz w:val="24"/>
            <w:szCs w:val="24"/>
          </w:rPr>
          <m:t>∈(0,1)</m:t>
        </m:r>
      </m:oMath>
      <w:r w:rsidR="008F165B">
        <w:rPr>
          <w:rStyle w:val="fontstyle01"/>
          <w:rFonts w:hint="eastAsia"/>
          <w:sz w:val="24"/>
          <w:szCs w:val="24"/>
        </w:rPr>
        <w:t xml:space="preserve"> </w:t>
      </w:r>
      <w:r w:rsidR="008F165B">
        <w:rPr>
          <w:rStyle w:val="fontstyle01"/>
          <w:sz w:val="24"/>
          <w:szCs w:val="24"/>
        </w:rPr>
        <w:t xml:space="preserve">is </w:t>
      </w:r>
      <w:del w:id="94" w:author="Xu Xiaodong" w:date="2018-11-02T00:45:00Z">
        <w:r w:rsidR="008F165B" w:rsidDel="00E01848">
          <w:rPr>
            <w:rStyle w:val="fontstyle01"/>
            <w:sz w:val="24"/>
            <w:szCs w:val="24"/>
          </w:rPr>
          <w:delText>cosntant</w:delText>
        </w:r>
      </w:del>
      <w:ins w:id="95" w:author="Xu Xiaodong" w:date="2018-11-02T00:45:00Z">
        <w:r>
          <w:rPr>
            <w:rStyle w:val="fontstyle01"/>
            <w:sz w:val="24"/>
            <w:szCs w:val="24"/>
          </w:rPr>
          <w:t>constant</w:t>
        </w:r>
      </w:ins>
      <w:r w:rsidR="008F165B">
        <w:rPr>
          <w:rStyle w:val="fontstyle01"/>
          <w:sz w:val="24"/>
          <w:szCs w:val="24"/>
        </w:rPr>
        <w:t xml:space="preserve"> determined empirically, controlling the </w:t>
      </w:r>
      <w:r w:rsidR="008F165B" w:rsidRPr="008F165B">
        <w:rPr>
          <w:rStyle w:val="fontstyle01"/>
          <w:sz w:val="24"/>
          <w:szCs w:val="24"/>
        </w:rPr>
        <w:t>tendency of the file cache hierarchy</w:t>
      </w:r>
      <w:r w:rsidR="009C3506">
        <w:rPr>
          <w:rStyle w:val="fontstyle01"/>
          <w:sz w:val="24"/>
          <w:szCs w:val="24"/>
        </w:rPr>
        <w:t xml:space="preserve">. </w:t>
      </w:r>
      <w:r w:rsidR="009C3506" w:rsidRPr="009C3506">
        <w:rPr>
          <w:rStyle w:val="fontstyle01"/>
          <w:sz w:val="24"/>
          <w:szCs w:val="24"/>
        </w:rPr>
        <w:t xml:space="preserve">A larger </w:t>
      </w:r>
      <m:oMath>
        <m:r>
          <w:rPr>
            <w:rStyle w:val="fontstyle01"/>
            <w:rFonts w:ascii="Cambria Math" w:hAnsi="Cambria Math"/>
            <w:sz w:val="24"/>
            <w:szCs w:val="24"/>
          </w:rPr>
          <m:t>λ</m:t>
        </m:r>
      </m:oMath>
      <w:r w:rsidR="009C3506" w:rsidRPr="009C3506">
        <w:rPr>
          <w:rStyle w:val="fontstyle01"/>
          <w:sz w:val="24"/>
          <w:szCs w:val="24"/>
        </w:rPr>
        <w:t xml:space="preserve"> factor will make files </w:t>
      </w:r>
      <w:r w:rsidR="009C3506" w:rsidRPr="009C3506">
        <w:rPr>
          <w:rStyle w:val="fontstyle01"/>
          <w:sz w:val="24"/>
          <w:szCs w:val="24"/>
        </w:rPr>
        <w:lastRenderedPageBreak/>
        <w:t>with higher mobile strength tend t</w:t>
      </w:r>
      <w:r w:rsidR="004B2B24">
        <w:rPr>
          <w:rStyle w:val="fontstyle01"/>
          <w:sz w:val="24"/>
          <w:szCs w:val="24"/>
        </w:rPr>
        <w:t>o be cached in the MBS cache</w:t>
      </w:r>
      <w:r w:rsidR="00FB3036">
        <w:rPr>
          <w:rStyle w:val="fontstyle01"/>
          <w:sz w:val="24"/>
          <w:szCs w:val="24"/>
        </w:rPr>
        <w:t xml:space="preserve">, </w:t>
      </w:r>
      <w:r w:rsidR="00E13F83">
        <w:rPr>
          <w:rStyle w:val="fontstyle01"/>
          <w:sz w:val="24"/>
          <w:szCs w:val="24"/>
        </w:rPr>
        <w:t>voiding cache misses caused by frequent handovers among SBS.</w:t>
      </w:r>
      <w:r w:rsidR="00726B37" w:rsidRPr="00726B37">
        <w:t xml:space="preserve"> </w:t>
      </w:r>
      <w:r w:rsidR="00726B37" w:rsidRPr="00726B37">
        <w:rPr>
          <w:rStyle w:val="fontstyle01"/>
          <w:sz w:val="24"/>
          <w:szCs w:val="24"/>
        </w:rPr>
        <w:t xml:space="preserve">Conversely, a smaller </w:t>
      </w:r>
      <m:oMath>
        <m:r>
          <w:rPr>
            <w:rStyle w:val="fontstyle01"/>
            <w:rFonts w:ascii="Cambria Math" w:hAnsi="Cambria Math"/>
            <w:sz w:val="24"/>
            <w:szCs w:val="24"/>
          </w:rPr>
          <m:t>λ</m:t>
        </m:r>
      </m:oMath>
      <w:r w:rsidR="00726B37" w:rsidRPr="00726B37">
        <w:rPr>
          <w:rStyle w:val="fontstyle01"/>
          <w:sz w:val="24"/>
          <w:szCs w:val="24"/>
        </w:rPr>
        <w:t xml:space="preserve"> factor will make the file tend to be cached in the SBS cache closer to the user, minimizing the transmission delay.</w:t>
      </w:r>
    </w:p>
    <w:p w14:paraId="06A68046" w14:textId="77777777" w:rsidR="00D32827" w:rsidRPr="00F10270" w:rsidRDefault="00F10270" w:rsidP="006B5DD8">
      <w:pPr>
        <w:pStyle w:val="a9"/>
        <w:numPr>
          <w:ilvl w:val="0"/>
          <w:numId w:val="8"/>
        </w:numPr>
        <w:ind w:firstLineChars="0"/>
        <w:rPr>
          <w:rStyle w:val="fontstyle01"/>
          <w:rFonts w:hint="eastAsia"/>
          <w:i/>
          <w:sz w:val="24"/>
          <w:szCs w:val="24"/>
        </w:rPr>
      </w:pPr>
      <w:r>
        <w:rPr>
          <w:rStyle w:val="fontstyle01"/>
          <w:i/>
          <w:sz w:val="24"/>
          <w:szCs w:val="24"/>
        </w:rPr>
        <w:t>Problem Formulation</w:t>
      </w:r>
    </w:p>
    <w:p w14:paraId="3C93C104" w14:textId="77777777" w:rsidR="0064282F" w:rsidRDefault="000F124A" w:rsidP="000F124A">
      <w:pPr>
        <w:ind w:firstLine="420"/>
        <w:rPr>
          <w:rStyle w:val="fontstyle01"/>
          <w:rFonts w:hint="eastAsia"/>
          <w:sz w:val="24"/>
          <w:szCs w:val="24"/>
        </w:rPr>
      </w:pPr>
      <w:r w:rsidRPr="000F124A">
        <w:rPr>
          <w:rStyle w:val="fontstyle01"/>
          <w:sz w:val="24"/>
          <w:szCs w:val="24"/>
        </w:rPr>
        <w:t>Based on the system model and effective capacity theory previously me</w:t>
      </w:r>
      <w:r>
        <w:rPr>
          <w:rStyle w:val="fontstyle01"/>
          <w:sz w:val="24"/>
          <w:szCs w:val="24"/>
        </w:rPr>
        <w:t xml:space="preserve">ntioned, the effective capacity </w:t>
      </w:r>
      <w:r w:rsidRPr="000F124A">
        <w:rPr>
          <w:rStyle w:val="fontstyle01"/>
          <w:sz w:val="24"/>
          <w:szCs w:val="24"/>
        </w:rPr>
        <w:t>achieved</w:t>
      </w:r>
      <w:r w:rsidR="0067518B">
        <w:rPr>
          <w:rStyle w:val="fontstyle01"/>
          <w:sz w:val="24"/>
          <w:szCs w:val="24"/>
        </w:rPr>
        <w:t xml:space="preserve"> by</w:t>
      </w:r>
      <w:r w:rsidRPr="000F124A">
        <w:rPr>
          <w:rStyle w:val="fontstyle01"/>
          <w:sz w:val="24"/>
          <w:szCs w:val="24"/>
        </w:rPr>
        <w:t xml:space="preserve"> user</w:t>
      </w:r>
      <w:r w:rsidR="0067518B">
        <w:rPr>
          <w:rStyle w:val="fontstyle01"/>
          <w:sz w:val="24"/>
          <w:szCs w:val="24"/>
        </w:rPr>
        <w:t xml:space="preserve"> u in cell i</w:t>
      </w:r>
      <w:r w:rsidRPr="000F124A">
        <w:rPr>
          <w:rStyle w:val="fontstyle01"/>
          <w:sz w:val="24"/>
          <w:szCs w:val="24"/>
        </w:rPr>
        <w:t xml:space="preserve"> can be expressed by the following formulation:</w:t>
      </w:r>
    </w:p>
    <w:bookmarkStart w:id="96" w:name="OLE_LINK5"/>
    <w:bookmarkStart w:id="97" w:name="OLE_LINK6"/>
    <w:p w14:paraId="0B608A27" w14:textId="77777777" w:rsidR="00733260" w:rsidRPr="00AE5AE1" w:rsidRDefault="007E13CA" w:rsidP="000F124A">
      <w:pPr>
        <w:ind w:firstLine="420"/>
        <w:rPr>
          <w:rStyle w:val="fontstyle01"/>
          <w:rFonts w:hint="eastAsia"/>
          <w:sz w:val="24"/>
          <w:szCs w:val="24"/>
        </w:rPr>
      </w:pPr>
      <m:oMathPara>
        <m:oMath>
          <m:sSub>
            <m:sSubPr>
              <m:ctrlPr>
                <w:rPr>
                  <w:rStyle w:val="fontstyle01"/>
                  <w:rFonts w:ascii="Cambria Math" w:hAnsi="Cambria Math"/>
                  <w:sz w:val="24"/>
                  <w:szCs w:val="24"/>
                </w:rPr>
              </m:ctrlPr>
            </m:sSubPr>
            <m:e>
              <m:r>
                <m:rPr>
                  <m:sty m:val="p"/>
                </m:rPr>
                <w:rPr>
                  <w:rStyle w:val="fontstyle01"/>
                  <w:rFonts w:ascii="Cambria Math" w:hAnsi="Cambria Math"/>
                  <w:sz w:val="24"/>
                  <w:szCs w:val="24"/>
                </w:rPr>
                <m:t>α</m:t>
              </m:r>
            </m:e>
            <m:sub>
              <m:r>
                <w:rPr>
                  <w:rStyle w:val="fontstyle01"/>
                  <w:rFonts w:ascii="Cambria Math" w:hAnsi="Cambria Math"/>
                  <w:sz w:val="24"/>
                  <w:szCs w:val="24"/>
                </w:rPr>
                <m:t>u,i</m:t>
              </m:r>
            </m:sub>
          </m:sSub>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w:bookmarkEnd w:id="96"/>
          <w:bookmarkEnd w:id="97"/>
          <m:r>
            <m:rPr>
              <m:sty m:val="p"/>
            </m:rPr>
            <w:rPr>
              <w:rStyle w:val="fontstyle01"/>
              <w:rFonts w:ascii="Cambria Math" w:hAnsi="Cambria Math"/>
              <w:sz w:val="24"/>
              <w:szCs w:val="24"/>
            </w:rPr>
            <m:t>=</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j</m:t>
              </m:r>
            </m:sub>
            <m:sup/>
            <m:e>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i,j</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num>
                <m:den>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r>
                    <w:rPr>
                      <w:rStyle w:val="fontstyle01"/>
                      <w:rFonts w:ascii="Cambria Math" w:hAnsi="Cambria Math"/>
                      <w:sz w:val="24"/>
                      <w:szCs w:val="24"/>
                    </w:rPr>
                    <m:t>T</m:t>
                  </m:r>
                </m:den>
              </m:f>
              <m:r>
                <w:rPr>
                  <w:rStyle w:val="fontstyle01"/>
                  <w:rFonts w:ascii="Cambria Math" w:hAnsi="Cambria Math"/>
                  <w:sz w:val="24"/>
                  <w:szCs w:val="24"/>
                </w:rPr>
                <m:t>logE</m:t>
              </m:r>
              <m:d>
                <m:dPr>
                  <m:begChr m:val="{"/>
                  <m:endChr m:val="}"/>
                  <m:ctrlPr>
                    <w:rPr>
                      <w:rStyle w:val="fontstyle01"/>
                      <w:rFonts w:ascii="Cambria Math" w:hAnsi="Cambria Math"/>
                      <w:i/>
                      <w:sz w:val="24"/>
                      <w:szCs w:val="24"/>
                    </w:rPr>
                  </m:ctrlPr>
                </m:dPr>
                <m:e>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r>
                        <w:rPr>
                          <w:rStyle w:val="fontstyle01"/>
                          <w:rFonts w:ascii="Cambria Math" w:hAnsi="Cambria Math"/>
                          <w:sz w:val="24"/>
                          <w:szCs w:val="24"/>
                        </w:rPr>
                        <m:t>T</m:t>
                      </m:r>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i</m:t>
                          </m:r>
                        </m:sub>
                      </m:sSub>
                    </m:sup>
                  </m:sSup>
                </m:e>
              </m:d>
              <m:r>
                <w:rPr>
                  <w:rStyle w:val="fontstyle01"/>
                  <w:rFonts w:ascii="Cambria Math" w:hAnsi="Cambria Math"/>
                  <w:sz w:val="24"/>
                  <w:szCs w:val="24"/>
                </w:rPr>
                <m:t>)</m:t>
              </m:r>
            </m:e>
          </m:nary>
        </m:oMath>
      </m:oMathPara>
    </w:p>
    <w:p w14:paraId="11A0A987" w14:textId="77777777" w:rsidR="00AE5AE1" w:rsidRDefault="00AE5AE1" w:rsidP="00AE5AE1">
      <w:pPr>
        <w:ind w:firstLine="420"/>
        <w:rPr>
          <w:rStyle w:val="fontstyle01"/>
          <w:rFonts w:hint="eastAsia"/>
          <w:sz w:val="24"/>
          <w:szCs w:val="24"/>
        </w:rPr>
      </w:pPr>
      <w:r>
        <w:rPr>
          <w:rStyle w:val="fontstyle01"/>
          <w:rFonts w:hint="eastAsia"/>
          <w:sz w:val="24"/>
          <w:szCs w:val="24"/>
        </w:rPr>
        <w:t>T</w:t>
      </w:r>
      <w:r>
        <w:rPr>
          <w:rStyle w:val="fontstyle01"/>
          <w:sz w:val="24"/>
          <w:szCs w:val="24"/>
        </w:rPr>
        <w:t>he problem can be formulated as follows with the purpose of maximizing the sum effective capacity of the whole system.</w:t>
      </w:r>
    </w:p>
    <w:p w14:paraId="5B944BBA" w14:textId="77777777" w:rsidR="00AE5AE1" w:rsidRPr="00AE5AE1" w:rsidRDefault="00AE5AE1" w:rsidP="00F11FAE">
      <w:pPr>
        <w:ind w:firstLine="420"/>
        <w:jc w:val="center"/>
        <w:rPr>
          <w:rStyle w:val="fontstyle01"/>
          <w:rFonts w:hint="eastAsia"/>
          <w:sz w:val="24"/>
          <w:szCs w:val="24"/>
        </w:rPr>
      </w:pPr>
      <m:oMathPara>
        <m:oMath>
          <m:r>
            <m:rPr>
              <m:sty m:val="p"/>
            </m:rPr>
            <w:rPr>
              <w:rStyle w:val="fontstyle01"/>
              <w:rFonts w:ascii="Cambria Math" w:hAnsi="Cambria Math"/>
              <w:sz w:val="24"/>
              <w:szCs w:val="24"/>
            </w:rPr>
            <m:t>max</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u</m:t>
              </m:r>
            </m:sub>
            <m:sup/>
            <m:e>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i</m:t>
                  </m:r>
                </m:sub>
                <m:sup/>
                <m:e>
                  <m:sSub>
                    <m:sSubPr>
                      <m:ctrlPr>
                        <w:rPr>
                          <w:rStyle w:val="fontstyle01"/>
                          <w:rFonts w:ascii="Cambria Math" w:hAnsi="Cambria Math"/>
                          <w:sz w:val="24"/>
                          <w:szCs w:val="24"/>
                        </w:rPr>
                      </m:ctrlPr>
                    </m:sSubPr>
                    <m:e>
                      <m:r>
                        <m:rPr>
                          <m:sty m:val="p"/>
                        </m:rPr>
                        <w:rPr>
                          <w:rStyle w:val="fontstyle01"/>
                          <w:rFonts w:ascii="Cambria Math" w:hAnsi="Cambria Math"/>
                          <w:sz w:val="24"/>
                          <w:szCs w:val="24"/>
                        </w:rPr>
                        <m:t>α</m:t>
                      </m:r>
                    </m:e>
                    <m:sub>
                      <m:r>
                        <w:rPr>
                          <w:rStyle w:val="fontstyle01"/>
                          <w:rFonts w:ascii="Cambria Math" w:hAnsi="Cambria Math"/>
                          <w:sz w:val="24"/>
                          <w:szCs w:val="24"/>
                        </w:rPr>
                        <m:t>u,i</m:t>
                      </m:r>
                    </m:sub>
                  </m:sSub>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e>
              </m:nary>
            </m:e>
          </m:nary>
        </m:oMath>
      </m:oMathPara>
    </w:p>
    <w:p w14:paraId="6329F470" w14:textId="77777777" w:rsidR="00AE5AE1" w:rsidRPr="00AE5AE1" w:rsidRDefault="00AE5AE1" w:rsidP="00AE5AE1">
      <w:pPr>
        <w:ind w:firstLine="420"/>
        <w:rPr>
          <w:rStyle w:val="fontstyle01"/>
          <w:rFonts w:hint="eastAsia"/>
          <w:sz w:val="24"/>
          <w:szCs w:val="24"/>
        </w:rPr>
      </w:pPr>
      <m:oMathPara>
        <m:oMath>
          <m:r>
            <m:rPr>
              <m:sty m:val="p"/>
            </m:rPr>
            <w:rPr>
              <w:rStyle w:val="fontstyle01"/>
              <w:rFonts w:ascii="Cambria Math" w:hAnsi="Cambria Math"/>
              <w:sz w:val="24"/>
              <w:szCs w:val="24"/>
            </w:rPr>
            <m:t xml:space="preserve">s.t. </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j</m:t>
              </m:r>
            </m:sub>
            <m:sup/>
            <m:e>
              <m:sSub>
                <m:sSubPr>
                  <m:ctrlPr>
                    <w:rPr>
                      <w:rStyle w:val="fontstyle01"/>
                      <w:rFonts w:ascii="Cambria Math" w:hAnsi="Cambria Math"/>
                      <w:i/>
                      <w:sz w:val="24"/>
                      <w:szCs w:val="24"/>
                    </w:rPr>
                  </m:ctrlPr>
                </m:sSubPr>
                <m:e>
                  <m:r>
                    <w:rPr>
                      <w:rStyle w:val="fontstyle01"/>
                      <w:rFonts w:ascii="Cambria Math" w:hAnsi="Cambria Math"/>
                      <w:sz w:val="24"/>
                      <w:szCs w:val="24"/>
                    </w:rPr>
                    <m:t>B∙x</m:t>
                  </m:r>
                </m:e>
                <m:sub>
                  <m:r>
                    <w:rPr>
                      <w:rStyle w:val="fontstyle01"/>
                      <w:rFonts w:ascii="Cambria Math" w:hAnsi="Cambria Math"/>
                      <w:sz w:val="24"/>
                      <w:szCs w:val="24"/>
                    </w:rPr>
                    <m:t>i,j</m:t>
                  </m:r>
                </m:sub>
              </m:sSub>
              <m:r>
                <w:rPr>
                  <w:rStyle w:val="fontstyle01"/>
                  <w:rFonts w:ascii="Cambria Math" w:hAnsi="Cambria Math"/>
                  <w:sz w:val="24"/>
                  <w:szCs w:val="24"/>
                </w:rPr>
                <m:t>&lt;</m:t>
              </m:r>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e>
          </m:nary>
        </m:oMath>
      </m:oMathPara>
    </w:p>
    <w:p w14:paraId="5B934CAB" w14:textId="77777777" w:rsidR="00AE5AE1" w:rsidRPr="00AE5AE1" w:rsidRDefault="007E13CA" w:rsidP="00AE5AE1">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r>
            <w:rPr>
              <w:rStyle w:val="fontstyle01"/>
              <w:rFonts w:ascii="Cambria Math" w:hAnsi="Cambria Math"/>
              <w:sz w:val="24"/>
              <w:szCs w:val="24"/>
            </w:rPr>
            <m:t>∈{0,1}</m:t>
          </m:r>
        </m:oMath>
      </m:oMathPara>
    </w:p>
    <w:p w14:paraId="3CF1301C" w14:textId="77777777" w:rsidR="008E3AF2" w:rsidRDefault="008E3AF2" w:rsidP="008E3AF2">
      <w:pPr>
        <w:ind w:firstLine="420"/>
        <w:rPr>
          <w:rStyle w:val="fontstyle01"/>
          <w:rFonts w:hint="eastAsia"/>
          <w:sz w:val="24"/>
          <w:szCs w:val="24"/>
        </w:rPr>
      </w:pPr>
    </w:p>
    <w:p w14:paraId="0BCF82E8" w14:textId="77777777" w:rsidR="00557F3C" w:rsidRDefault="008E3AF2" w:rsidP="008E3AF2">
      <w:pPr>
        <w:ind w:firstLine="420"/>
        <w:rPr>
          <w:rStyle w:val="fontstyle01"/>
          <w:rFonts w:hint="eastAsia"/>
          <w:sz w:val="24"/>
          <w:szCs w:val="24"/>
        </w:rPr>
      </w:pPr>
      <w:r w:rsidRPr="008E3AF2">
        <w:rPr>
          <w:rStyle w:val="fontstyle01"/>
          <w:sz w:val="24"/>
          <w:szCs w:val="24"/>
        </w:rPr>
        <w:t>Obviously, the optimal problem is a Mixed-Integer Nonlinear Progr</w:t>
      </w:r>
      <w:r>
        <w:rPr>
          <w:rStyle w:val="fontstyle01"/>
          <w:sz w:val="24"/>
          <w:szCs w:val="24"/>
        </w:rPr>
        <w:t>amming (MINLP) and it is highly</w:t>
      </w:r>
      <w:r>
        <w:rPr>
          <w:rStyle w:val="fontstyle01"/>
          <w:rFonts w:hint="eastAsia"/>
          <w:sz w:val="24"/>
          <w:szCs w:val="24"/>
        </w:rPr>
        <w:t xml:space="preserve"> </w:t>
      </w:r>
      <w:r w:rsidRPr="008E3AF2">
        <w:rPr>
          <w:rStyle w:val="fontstyle01"/>
          <w:sz w:val="24"/>
          <w:szCs w:val="24"/>
        </w:rPr>
        <w:t>complicated to find the global optimization solution.</w:t>
      </w:r>
      <w:r>
        <w:rPr>
          <w:rStyle w:val="fontstyle01"/>
          <w:sz w:val="24"/>
          <w:szCs w:val="24"/>
        </w:rPr>
        <w:t xml:space="preserve"> </w:t>
      </w:r>
      <w:r w:rsidR="00927F83">
        <w:rPr>
          <w:rStyle w:val="fontstyle01"/>
          <w:rFonts w:hint="eastAsia"/>
          <w:sz w:val="24"/>
          <w:szCs w:val="24"/>
        </w:rPr>
        <w:t>I</w:t>
      </w:r>
      <w:r w:rsidR="00525948">
        <w:rPr>
          <w:rStyle w:val="fontstyle01"/>
          <w:sz w:val="24"/>
          <w:szCs w:val="24"/>
        </w:rPr>
        <w:t xml:space="preserve">n next section, the </w:t>
      </w:r>
      <w:r w:rsidR="00525948" w:rsidRPr="00665AEE">
        <w:rPr>
          <w:rStyle w:val="fontstyle01"/>
          <w:sz w:val="24"/>
          <w:szCs w:val="24"/>
        </w:rPr>
        <w:t>Genetic Algorithm</w:t>
      </w:r>
      <w:r w:rsidR="00525948">
        <w:rPr>
          <w:rStyle w:val="fontstyle01"/>
          <w:sz w:val="24"/>
          <w:szCs w:val="24"/>
        </w:rPr>
        <w:t xml:space="preserve"> (GA)</w:t>
      </w:r>
      <w:r w:rsidR="00927F83">
        <w:rPr>
          <w:rStyle w:val="fontstyle01"/>
          <w:sz w:val="24"/>
          <w:szCs w:val="24"/>
        </w:rPr>
        <w:t xml:space="preserve"> is adopted</w:t>
      </w:r>
      <w:r w:rsidR="00557F3C">
        <w:rPr>
          <w:rStyle w:val="fontstyle01"/>
          <w:sz w:val="24"/>
          <w:szCs w:val="24"/>
        </w:rPr>
        <w:t xml:space="preserve"> to get a sub-optimal solution.</w:t>
      </w:r>
    </w:p>
    <w:p w14:paraId="32DDC4DD" w14:textId="316C0D18" w:rsidR="00714D1E" w:rsidRPr="00B42D16" w:rsidDel="00D32D89" w:rsidRDefault="00557F3C" w:rsidP="00C31F66">
      <w:pPr>
        <w:jc w:val="left"/>
        <w:rPr>
          <w:del w:id="98" w:author="Xu Xiaodong" w:date="2018-11-02T00:46:00Z"/>
          <w:rStyle w:val="fontstyle01"/>
          <w:rFonts w:hint="eastAsia"/>
          <w:b/>
          <w:sz w:val="28"/>
          <w:szCs w:val="24"/>
        </w:rPr>
      </w:pPr>
      <w:commentRangeStart w:id="99"/>
      <w:del w:id="100" w:author="Xu Xiaodong" w:date="2018-11-02T00:46:00Z">
        <w:r w:rsidRPr="00B42D16" w:rsidDel="00D32D89">
          <w:rPr>
            <w:rStyle w:val="fontstyle01"/>
            <w:b/>
            <w:sz w:val="28"/>
            <w:szCs w:val="24"/>
          </w:rPr>
          <w:delText xml:space="preserve"> </w:delText>
        </w:r>
        <w:r w:rsidR="00D55E48" w:rsidRPr="00D55E48" w:rsidDel="00D32D89">
          <w:rPr>
            <w:rStyle w:val="fontstyle01"/>
            <w:b/>
            <w:sz w:val="28"/>
            <w:szCs w:val="24"/>
          </w:rPr>
          <w:delText>IV</w:delText>
        </w:r>
        <w:r w:rsidR="00D55E48" w:rsidDel="00D32D89">
          <w:rPr>
            <w:rStyle w:val="fontstyle01"/>
            <w:b/>
            <w:sz w:val="28"/>
            <w:szCs w:val="24"/>
          </w:rPr>
          <w:delText xml:space="preserve">. </w:delText>
        </w:r>
        <w:r w:rsidR="00CD4202" w:rsidDel="00D32D89">
          <w:rPr>
            <w:rStyle w:val="fontstyle01"/>
            <w:b/>
            <w:sz w:val="28"/>
            <w:szCs w:val="24"/>
          </w:rPr>
          <w:delText>The Solution</w:delText>
        </w:r>
        <w:r w:rsidR="00CD1278" w:rsidDel="00D32D89">
          <w:rPr>
            <w:rStyle w:val="fontstyle01"/>
            <w:b/>
            <w:sz w:val="28"/>
            <w:szCs w:val="24"/>
          </w:rPr>
          <w:delText xml:space="preserve"> </w:delText>
        </w:r>
        <w:r w:rsidR="00E62947" w:rsidDel="00D32D89">
          <w:rPr>
            <w:rStyle w:val="fontstyle01"/>
            <w:b/>
            <w:sz w:val="28"/>
            <w:szCs w:val="24"/>
          </w:rPr>
          <w:delText xml:space="preserve">of Optimal </w:delText>
        </w:r>
        <w:r w:rsidR="00E62947" w:rsidDel="00D32D89">
          <w:rPr>
            <w:rStyle w:val="fontstyle01"/>
            <w:rFonts w:hint="eastAsia"/>
            <w:b/>
            <w:sz w:val="28"/>
            <w:szCs w:val="24"/>
          </w:rPr>
          <w:delText>P</w:delText>
        </w:r>
        <w:r w:rsidR="00E62947" w:rsidDel="00D32D89">
          <w:rPr>
            <w:rStyle w:val="fontstyle01"/>
            <w:b/>
            <w:sz w:val="28"/>
            <w:szCs w:val="24"/>
          </w:rPr>
          <w:delText>roblem</w:delText>
        </w:r>
      </w:del>
      <w:commentRangeEnd w:id="99"/>
      <w:r w:rsidR="00D32D89">
        <w:rPr>
          <w:rStyle w:val="aa"/>
        </w:rPr>
        <w:commentReference w:id="99"/>
      </w:r>
    </w:p>
    <w:p w14:paraId="00D6302D" w14:textId="77777777" w:rsidR="00665AEE" w:rsidRDefault="00665AEE" w:rsidP="005D040D">
      <w:pPr>
        <w:ind w:firstLine="420"/>
        <w:rPr>
          <w:rStyle w:val="fontstyle01"/>
          <w:rFonts w:hint="eastAsia"/>
          <w:sz w:val="24"/>
          <w:szCs w:val="24"/>
        </w:rPr>
      </w:pPr>
      <w:r w:rsidRPr="00665AEE">
        <w:rPr>
          <w:rStyle w:val="fontstyle01"/>
          <w:sz w:val="24"/>
          <w:szCs w:val="24"/>
        </w:rPr>
        <w:t xml:space="preserve">Genetic Algorithm [5] is adaptive heuristic search algorithm premised on the evolutionary ideas of natural selection and genetic. The basic concept of GA is designed to simulate processes in natural system necessary for evolution, specifically those that follow the principles first laid down by Charles Darwin of survival of the fittest. As such they represent an intelligent exploitation of a random search within a defined search space to solve a problem. The processes of GA include coding, colony initialization, initialization, crossover and </w:t>
      </w:r>
      <w:r>
        <w:rPr>
          <w:rStyle w:val="fontstyle01"/>
          <w:sz w:val="24"/>
          <w:szCs w:val="24"/>
        </w:rPr>
        <w:t>mutation</w:t>
      </w:r>
      <w:r w:rsidRPr="00665AEE">
        <w:rPr>
          <w:rStyle w:val="fontstyle01"/>
          <w:sz w:val="24"/>
          <w:szCs w:val="24"/>
        </w:rPr>
        <w:t>.</w:t>
      </w:r>
    </w:p>
    <w:p w14:paraId="3402D250" w14:textId="77777777" w:rsidR="005D040D" w:rsidRPr="005D040D" w:rsidRDefault="00DF1412" w:rsidP="005D040D">
      <w:pPr>
        <w:ind w:firstLine="420"/>
        <w:rPr>
          <w:rStyle w:val="fontstyle01"/>
          <w:rFonts w:hint="eastAsia"/>
          <w:sz w:val="24"/>
          <w:szCs w:val="24"/>
        </w:rPr>
      </w:pPr>
      <w:r w:rsidRPr="00DF1412">
        <w:rPr>
          <w:rStyle w:val="fontstyle01"/>
          <w:sz w:val="24"/>
          <w:szCs w:val="24"/>
        </w:rPr>
        <w:t>The GA maintains a population of</w:t>
      </w:r>
      <w:r>
        <w:rPr>
          <w:rStyle w:val="fontstyle01"/>
          <w:sz w:val="24"/>
          <w:szCs w:val="24"/>
        </w:rPr>
        <w:t xml:space="preserve"> </w:t>
      </w:r>
      <w:r w:rsidRPr="00DF1412">
        <w:rPr>
          <w:rStyle w:val="fontstyle01"/>
          <w:sz w:val="24"/>
          <w:szCs w:val="24"/>
        </w:rPr>
        <w:t xml:space="preserve">possible </w:t>
      </w:r>
      <w:r w:rsidR="002319A9">
        <w:rPr>
          <w:rStyle w:val="fontstyle01"/>
          <w:sz w:val="24"/>
          <w:szCs w:val="24"/>
        </w:rPr>
        <w:t>cache placement</w:t>
      </w:r>
      <w:r>
        <w:rPr>
          <w:rStyle w:val="fontstyle01"/>
          <w:sz w:val="24"/>
          <w:szCs w:val="24"/>
        </w:rPr>
        <w:t xml:space="preserve"> </w:t>
      </w:r>
      <w:r w:rsidRPr="00DF1412">
        <w:rPr>
          <w:rStyle w:val="fontstyle01"/>
          <w:sz w:val="24"/>
          <w:szCs w:val="24"/>
        </w:rPr>
        <w:t>solutions. A solution corresponds to a chromosome which is an encoded representation of</w:t>
      </w:r>
      <w:r>
        <w:rPr>
          <w:rStyle w:val="fontstyle01"/>
          <w:sz w:val="24"/>
          <w:szCs w:val="24"/>
        </w:rPr>
        <w:t xml:space="preserve"> </w:t>
      </w:r>
      <w:r w:rsidRPr="00DF1412">
        <w:rPr>
          <w:rStyle w:val="fontstyle01"/>
          <w:sz w:val="24"/>
          <w:szCs w:val="24"/>
        </w:rPr>
        <w:t xml:space="preserve">the </w:t>
      </w:r>
      <w:r w:rsidR="002D0305">
        <w:rPr>
          <w:rStyle w:val="fontstyle01"/>
          <w:sz w:val="24"/>
          <w:szCs w:val="24"/>
        </w:rPr>
        <w:t>cache placement</w:t>
      </w:r>
      <w:r w:rsidR="00946225">
        <w:rPr>
          <w:rStyle w:val="fontstyle01"/>
          <w:sz w:val="24"/>
          <w:szCs w:val="24"/>
        </w:rPr>
        <w:t xml:space="preserve"> of all the </w:t>
      </w:r>
      <w:r w:rsidR="002D0305">
        <w:rPr>
          <w:rStyle w:val="fontstyle01"/>
          <w:sz w:val="24"/>
          <w:szCs w:val="24"/>
        </w:rPr>
        <w:t>SBS and MBS</w:t>
      </w:r>
      <w:r w:rsidRPr="00DF1412">
        <w:rPr>
          <w:rStyle w:val="fontstyle01"/>
          <w:sz w:val="24"/>
          <w:szCs w:val="24"/>
        </w:rPr>
        <w:t xml:space="preserve">. </w:t>
      </w:r>
    </w:p>
    <w:p w14:paraId="6B4B2818" w14:textId="77777777" w:rsidR="00665AEE" w:rsidRPr="006B5DD8" w:rsidRDefault="00665AEE" w:rsidP="006B5DD8">
      <w:pPr>
        <w:pStyle w:val="a9"/>
        <w:numPr>
          <w:ilvl w:val="0"/>
          <w:numId w:val="9"/>
        </w:numPr>
        <w:ind w:firstLineChars="0"/>
        <w:rPr>
          <w:rStyle w:val="fontstyle01"/>
          <w:rFonts w:hint="eastAsia"/>
          <w:i/>
          <w:sz w:val="24"/>
          <w:szCs w:val="24"/>
        </w:rPr>
      </w:pPr>
      <w:r w:rsidRPr="006B5DD8">
        <w:rPr>
          <w:rStyle w:val="fontstyle01"/>
          <w:i/>
          <w:sz w:val="24"/>
          <w:szCs w:val="24"/>
        </w:rPr>
        <w:t>Coding</w:t>
      </w:r>
    </w:p>
    <w:p w14:paraId="3D4E0EAD" w14:textId="77777777" w:rsidR="008B05E3" w:rsidRDefault="001F2ECA" w:rsidP="008E3AF2">
      <w:pPr>
        <w:ind w:firstLine="420"/>
        <w:rPr>
          <w:rStyle w:val="fontstyle01"/>
          <w:rFonts w:hint="eastAsia"/>
          <w:sz w:val="24"/>
          <w:szCs w:val="24"/>
        </w:rPr>
      </w:pPr>
      <w:r w:rsidRPr="00630B09">
        <w:rPr>
          <w:rStyle w:val="fontstyle01"/>
          <w:sz w:val="24"/>
          <w:szCs w:val="24"/>
        </w:rPr>
        <w:t>We choose the linear structure coding method, in which a chromosome represents a feasible solution of the cache allocation problem. There are N(K+1) elements in each chromosome</w:t>
      </w:r>
      <w:r w:rsidR="00EA1D48" w:rsidRPr="00630B09">
        <w:rPr>
          <w:rStyle w:val="fontstyle01"/>
          <w:sz w:val="24"/>
          <w:szCs w:val="24"/>
        </w:rPr>
        <w:t xml:space="preserve"> as shown in fig3</w:t>
      </w:r>
      <w:r w:rsidRPr="00630B09">
        <w:rPr>
          <w:rStyle w:val="fontstyle01"/>
          <w:sz w:val="24"/>
          <w:szCs w:val="24"/>
        </w:rPr>
        <w:t xml:space="preserve">; each element records the allocation information in the corresponding </w:t>
      </w:r>
      <w:r w:rsidR="00EA1D48" w:rsidRPr="00630B09">
        <w:rPr>
          <w:rStyle w:val="fontstyle01"/>
          <w:sz w:val="24"/>
          <w:szCs w:val="24"/>
        </w:rPr>
        <w:t>cache placement matrix X</w:t>
      </w:r>
      <w:r w:rsidRPr="00630B09">
        <w:rPr>
          <w:rStyle w:val="fontstyle01"/>
          <w:sz w:val="24"/>
          <w:szCs w:val="24"/>
        </w:rPr>
        <w:t>.</w:t>
      </w:r>
    </w:p>
    <w:p w14:paraId="7695DEEE" w14:textId="77777777" w:rsidR="00070299" w:rsidRPr="00EA1D48" w:rsidRDefault="007E1B32" w:rsidP="009B10EB">
      <w:pPr>
        <w:ind w:firstLine="420"/>
        <w:jc w:val="center"/>
        <w:rPr>
          <w:rStyle w:val="fontstyle01"/>
          <w:rFonts w:hint="eastAsia"/>
          <w:sz w:val="24"/>
          <w:szCs w:val="24"/>
        </w:rPr>
      </w:pPr>
      <w:r>
        <w:rPr>
          <w:noProof/>
        </w:rPr>
        <w:lastRenderedPageBreak/>
        <w:drawing>
          <wp:inline distT="0" distB="0" distL="0" distR="0" wp14:anchorId="03D7F83A" wp14:editId="0F5A7342">
            <wp:extent cx="3686686" cy="2091669"/>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0729" cy="2093963"/>
                    </a:xfrm>
                    <a:prstGeom prst="rect">
                      <a:avLst/>
                    </a:prstGeom>
                  </pic:spPr>
                </pic:pic>
              </a:graphicData>
            </a:graphic>
          </wp:inline>
        </w:drawing>
      </w:r>
    </w:p>
    <w:p w14:paraId="6E9659BA" w14:textId="77777777" w:rsidR="009B10EB" w:rsidRPr="00FA072C" w:rsidRDefault="009B10EB" w:rsidP="009B10EB">
      <w:pPr>
        <w:ind w:firstLine="420"/>
        <w:jc w:val="center"/>
        <w:rPr>
          <w:rStyle w:val="fontstyle01"/>
          <w:rFonts w:hint="eastAsia"/>
          <w:sz w:val="24"/>
          <w:szCs w:val="24"/>
        </w:rPr>
      </w:pPr>
      <w:r>
        <w:rPr>
          <w:rStyle w:val="fontstyle01"/>
          <w:rFonts w:hint="eastAsia"/>
          <w:sz w:val="24"/>
          <w:szCs w:val="24"/>
        </w:rPr>
        <w:t>F</w:t>
      </w:r>
      <w:r>
        <w:rPr>
          <w:rStyle w:val="fontstyle01"/>
          <w:sz w:val="24"/>
          <w:szCs w:val="24"/>
        </w:rPr>
        <w:t>ig.3</w:t>
      </w:r>
      <w:r w:rsidR="00EA1D48">
        <w:rPr>
          <w:rStyle w:val="fontstyle01"/>
          <w:sz w:val="24"/>
          <w:szCs w:val="24"/>
        </w:rPr>
        <w:t xml:space="preserve"> coding of genetic algorithm</w:t>
      </w:r>
      <w:r w:rsidR="007E1B32">
        <w:rPr>
          <w:rStyle w:val="fontstyle01"/>
          <w:sz w:val="24"/>
          <w:szCs w:val="24"/>
        </w:rPr>
        <w:t>(</w:t>
      </w:r>
      <w:r w:rsidR="007E1B32">
        <w:rPr>
          <w:rStyle w:val="fontstyle01"/>
          <w:rFonts w:hint="eastAsia"/>
          <w:sz w:val="24"/>
          <w:szCs w:val="24"/>
        </w:rPr>
        <w:t>暂代</w:t>
      </w:r>
      <w:r w:rsidR="007E1B32">
        <w:rPr>
          <w:rStyle w:val="fontstyle01"/>
          <w:sz w:val="24"/>
          <w:szCs w:val="24"/>
        </w:rPr>
        <w:t>)</w:t>
      </w:r>
    </w:p>
    <w:p w14:paraId="18FD2BC9" w14:textId="77777777" w:rsidR="00665AEE" w:rsidRPr="006B5DD8" w:rsidRDefault="007F7C6D" w:rsidP="006B5DD8">
      <w:pPr>
        <w:pStyle w:val="a9"/>
        <w:numPr>
          <w:ilvl w:val="0"/>
          <w:numId w:val="9"/>
        </w:numPr>
        <w:ind w:firstLineChars="0"/>
        <w:rPr>
          <w:rStyle w:val="fontstyle01"/>
          <w:rFonts w:hint="eastAsia"/>
          <w:i/>
          <w:sz w:val="24"/>
          <w:szCs w:val="24"/>
        </w:rPr>
      </w:pPr>
      <w:r w:rsidRPr="006B5DD8">
        <w:rPr>
          <w:rStyle w:val="fontstyle01"/>
          <w:i/>
          <w:sz w:val="24"/>
          <w:szCs w:val="24"/>
        </w:rPr>
        <w:t xml:space="preserve"> C</w:t>
      </w:r>
      <w:r w:rsidR="00B32817" w:rsidRPr="006B5DD8">
        <w:rPr>
          <w:rStyle w:val="fontstyle01"/>
          <w:i/>
          <w:sz w:val="24"/>
          <w:szCs w:val="24"/>
        </w:rPr>
        <w:t>olony initialization</w:t>
      </w:r>
    </w:p>
    <w:p w14:paraId="43857132" w14:textId="77777777" w:rsidR="00B32817" w:rsidRDefault="00B03AEE" w:rsidP="00DA7BBA">
      <w:pPr>
        <w:ind w:firstLine="420"/>
        <w:rPr>
          <w:rStyle w:val="fontstyle01"/>
          <w:rFonts w:hint="eastAsia"/>
          <w:sz w:val="24"/>
          <w:szCs w:val="24"/>
        </w:rPr>
      </w:pPr>
      <w:r>
        <w:rPr>
          <w:rStyle w:val="fontstyle01"/>
          <w:sz w:val="24"/>
          <w:szCs w:val="24"/>
        </w:rPr>
        <w:t>We generate</w:t>
      </w:r>
      <w:r w:rsidR="00B32817">
        <w:rPr>
          <w:rStyle w:val="fontstyle01"/>
          <w:sz w:val="24"/>
          <w:szCs w:val="24"/>
        </w:rPr>
        <w:t xml:space="preserve"> </w:t>
      </w:r>
      <w:r w:rsidR="001D08C6">
        <w:rPr>
          <w:rStyle w:val="fontstyle01"/>
          <w:sz w:val="24"/>
          <w:szCs w:val="24"/>
        </w:rPr>
        <w:t>Z</w:t>
      </w:r>
      <w:r w:rsidR="0021373C">
        <w:rPr>
          <w:rStyle w:val="fontstyle01"/>
          <w:sz w:val="24"/>
          <w:szCs w:val="24"/>
        </w:rPr>
        <w:t>g</w:t>
      </w:r>
      <w:r w:rsidR="001D08C6">
        <w:rPr>
          <w:rStyle w:val="fontstyle01"/>
          <w:sz w:val="24"/>
          <w:szCs w:val="24"/>
        </w:rPr>
        <w:t xml:space="preserve"> </w:t>
      </w:r>
      <w:r w:rsidR="00B32817" w:rsidRPr="00630B09">
        <w:rPr>
          <w:rStyle w:val="fontstyle01"/>
          <w:sz w:val="24"/>
          <w:szCs w:val="24"/>
        </w:rPr>
        <w:t>chromosome</w:t>
      </w:r>
      <w:r w:rsidRPr="00630B09">
        <w:rPr>
          <w:rStyle w:val="fontstyle01"/>
          <w:sz w:val="24"/>
          <w:szCs w:val="24"/>
        </w:rPr>
        <w:t>s</w:t>
      </w:r>
      <w:r w:rsidR="00B32817" w:rsidRPr="00630B09">
        <w:rPr>
          <w:rStyle w:val="fontstyle01"/>
          <w:sz w:val="24"/>
          <w:szCs w:val="24"/>
        </w:rPr>
        <w:t xml:space="preserve"> with </w:t>
      </w:r>
      <m:oMath>
        <m:f>
          <m:fPr>
            <m:ctrlPr>
              <w:rPr>
                <w:rStyle w:val="fontstyle01"/>
                <w:rFonts w:ascii="Cambria Math" w:hAnsi="Cambria Math"/>
                <w:sz w:val="24"/>
                <w:szCs w:val="24"/>
              </w:rPr>
            </m:ctrlPr>
          </m:fPr>
          <m:num>
            <m:nary>
              <m:naryPr>
                <m:chr m:val="∑"/>
                <m:limLoc m:val="subSup"/>
                <m:ctrlPr>
                  <w:rPr>
                    <w:rStyle w:val="fontstyle01"/>
                    <w:rFonts w:ascii="Cambria Math" w:hAnsi="Cambria Math"/>
                    <w:sz w:val="24"/>
                    <w:szCs w:val="24"/>
                  </w:rPr>
                </m:ctrlPr>
              </m:naryPr>
              <m:sub>
                <m:r>
                  <w:rPr>
                    <w:rStyle w:val="fontstyle01"/>
                    <w:rFonts w:ascii="Cambria Math" w:hAnsi="Cambria Math"/>
                    <w:sz w:val="24"/>
                    <w:szCs w:val="24"/>
                  </w:rPr>
                  <m:t>i</m:t>
                </m:r>
                <m:r>
                  <m:rPr>
                    <m:sty m:val="p"/>
                  </m:rPr>
                  <w:rPr>
                    <w:rStyle w:val="fontstyle01"/>
                    <w:rFonts w:ascii="Cambria Math" w:hAnsi="Cambria Math"/>
                    <w:sz w:val="24"/>
                    <w:szCs w:val="24"/>
                  </w:rPr>
                  <m:t>=0</m:t>
                </m:r>
              </m:sub>
              <m:sup>
                <m:r>
                  <w:rPr>
                    <w:rStyle w:val="fontstyle01"/>
                    <w:rFonts w:ascii="Cambria Math" w:hAnsi="Cambria Math"/>
                    <w:sz w:val="24"/>
                    <w:szCs w:val="24"/>
                  </w:rPr>
                  <m:t>K</m:t>
                </m:r>
              </m:sup>
              <m:e>
                <m:sSub>
                  <m:sSubPr>
                    <m:ctrlPr>
                      <w:rPr>
                        <w:rStyle w:val="fontstyle01"/>
                        <w:rFonts w:ascii="Cambria Math" w:hAnsi="Cambria Math"/>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e>
            </m:nary>
          </m:num>
          <m:den>
            <m:r>
              <w:rPr>
                <w:rStyle w:val="fontstyle01"/>
                <w:rFonts w:ascii="Cambria Math" w:hAnsi="Cambria Math"/>
                <w:sz w:val="24"/>
                <w:szCs w:val="24"/>
              </w:rPr>
              <m:t>NB</m:t>
            </m:r>
          </m:den>
        </m:f>
      </m:oMath>
      <w:r w:rsidRPr="00630B09">
        <w:rPr>
          <w:rStyle w:val="fontstyle01"/>
          <w:sz w:val="24"/>
          <w:szCs w:val="24"/>
        </w:rPr>
        <w:t xml:space="preserve"> number of 1 randomly</w:t>
      </w:r>
      <w:r w:rsidR="00630B09" w:rsidRPr="00630B09">
        <w:rPr>
          <w:rStyle w:val="fontstyle01"/>
          <w:sz w:val="24"/>
          <w:szCs w:val="24"/>
        </w:rPr>
        <w:t xml:space="preserve"> distributed so as to satisfy the cache capacity constrain.</w:t>
      </w:r>
    </w:p>
    <w:p w14:paraId="71546753" w14:textId="77777777" w:rsidR="00773A9C" w:rsidRPr="00630B09" w:rsidRDefault="00773A9C" w:rsidP="00DA7BBA">
      <w:pPr>
        <w:ind w:firstLine="420"/>
        <w:rPr>
          <w:rStyle w:val="fontstyle01"/>
          <w:rFonts w:hint="eastAsia"/>
          <w:sz w:val="24"/>
          <w:szCs w:val="24"/>
        </w:rPr>
      </w:pPr>
    </w:p>
    <w:p w14:paraId="4E0CC507" w14:textId="77777777" w:rsidR="00630B09" w:rsidRPr="006B5DD8" w:rsidRDefault="00630B09" w:rsidP="006B5DD8">
      <w:pPr>
        <w:pStyle w:val="a9"/>
        <w:numPr>
          <w:ilvl w:val="0"/>
          <w:numId w:val="9"/>
        </w:numPr>
        <w:ind w:firstLineChars="0"/>
        <w:rPr>
          <w:rStyle w:val="fontstyle01"/>
          <w:rFonts w:hint="eastAsia"/>
          <w:i/>
          <w:sz w:val="24"/>
          <w:szCs w:val="24"/>
        </w:rPr>
      </w:pPr>
      <w:commentRangeStart w:id="101"/>
      <w:r w:rsidRPr="006B5DD8">
        <w:rPr>
          <w:rStyle w:val="fontstyle01"/>
          <w:i/>
          <w:sz w:val="24"/>
          <w:szCs w:val="24"/>
        </w:rPr>
        <w:t xml:space="preserve"> Fitness function</w:t>
      </w:r>
    </w:p>
    <w:p w14:paraId="5AEF6A58" w14:textId="77777777" w:rsidR="00630B09" w:rsidRDefault="00630B09" w:rsidP="00DA7BBA">
      <w:pPr>
        <w:ind w:firstLine="420"/>
        <w:rPr>
          <w:rStyle w:val="fontstyle01"/>
          <w:rFonts w:hint="eastAsia"/>
          <w:sz w:val="24"/>
          <w:szCs w:val="24"/>
        </w:rPr>
      </w:pPr>
      <w:r>
        <w:rPr>
          <w:rStyle w:val="fontstyle01"/>
          <w:sz w:val="24"/>
          <w:szCs w:val="24"/>
        </w:rPr>
        <w:t>Fitness function is the system optimal</w:t>
      </w:r>
      <w:r w:rsidRPr="00630B09">
        <w:rPr>
          <w:rStyle w:val="fontstyle01"/>
          <w:sz w:val="24"/>
          <w:szCs w:val="24"/>
        </w:rPr>
        <w:t xml:space="preserve"> function defined in equation </w:t>
      </w:r>
      <w:hyperlink r:id="rId14" w:anchor="deqn1" w:history="1">
        <w:r w:rsidRPr="00630B09">
          <w:rPr>
            <w:rStyle w:val="fontstyle01"/>
            <w:sz w:val="24"/>
            <w:szCs w:val="24"/>
          </w:rPr>
          <w:t>(1)</w:t>
        </w:r>
      </w:hyperlink>
      <w:r w:rsidRPr="00630B09">
        <w:rPr>
          <w:rStyle w:val="fontstyle01"/>
          <w:sz w:val="24"/>
          <w:szCs w:val="24"/>
        </w:rPr>
        <w:t>.</w:t>
      </w:r>
    </w:p>
    <w:p w14:paraId="2DCF92C7" w14:textId="77777777" w:rsidR="005C2C68" w:rsidRDefault="005C2C68" w:rsidP="005C2C68">
      <w:pPr>
        <w:rPr>
          <w:rStyle w:val="fontstyle01"/>
          <w:rFonts w:hint="eastAsia"/>
          <w:sz w:val="24"/>
          <w:szCs w:val="24"/>
        </w:rPr>
      </w:pPr>
    </w:p>
    <w:p w14:paraId="0F3EA9D9" w14:textId="77777777" w:rsidR="00773A9C" w:rsidRPr="006B5DD8" w:rsidRDefault="00773A9C" w:rsidP="006B5DD8">
      <w:pPr>
        <w:pStyle w:val="a9"/>
        <w:numPr>
          <w:ilvl w:val="0"/>
          <w:numId w:val="9"/>
        </w:numPr>
        <w:ind w:firstLineChars="0"/>
        <w:rPr>
          <w:rStyle w:val="fontstyle01"/>
          <w:rFonts w:hint="eastAsia"/>
          <w:i/>
          <w:sz w:val="24"/>
          <w:szCs w:val="24"/>
        </w:rPr>
      </w:pPr>
      <w:r w:rsidRPr="006B5DD8">
        <w:rPr>
          <w:rStyle w:val="fontstyle01"/>
          <w:i/>
          <w:sz w:val="24"/>
          <w:szCs w:val="24"/>
        </w:rPr>
        <w:t xml:space="preserve"> </w:t>
      </w:r>
      <w:r w:rsidRPr="006B5DD8">
        <w:rPr>
          <w:rStyle w:val="fontstyle01"/>
          <w:rFonts w:hint="eastAsia"/>
          <w:i/>
          <w:sz w:val="24"/>
          <w:szCs w:val="24"/>
        </w:rPr>
        <w:t>Selection</w:t>
      </w:r>
    </w:p>
    <w:p w14:paraId="72069D3B" w14:textId="77777777" w:rsidR="00773A9C" w:rsidRDefault="00773A9C" w:rsidP="008E3AF2">
      <w:pPr>
        <w:ind w:firstLine="420"/>
        <w:rPr>
          <w:rStyle w:val="fontstyle01"/>
          <w:rFonts w:hint="eastAsia"/>
          <w:sz w:val="24"/>
          <w:szCs w:val="24"/>
        </w:rPr>
      </w:pPr>
      <w:r w:rsidRPr="00773A9C">
        <w:rPr>
          <w:rStyle w:val="fontstyle01"/>
          <w:sz w:val="24"/>
          <w:szCs w:val="24"/>
        </w:rPr>
        <w:t>The chromosomes in the colony are ranked, then the first x% (</w:t>
      </w:r>
      <w:r w:rsidR="005C2C68">
        <w:rPr>
          <w:rStyle w:val="fontstyle01"/>
          <w:sz w:val="24"/>
          <w:szCs w:val="24"/>
        </w:rPr>
        <w:t>Elite selection</w:t>
      </w:r>
      <w:r w:rsidR="005C2C68" w:rsidRPr="00773A9C">
        <w:rPr>
          <w:rStyle w:val="fontstyle01"/>
          <w:sz w:val="24"/>
          <w:szCs w:val="24"/>
        </w:rPr>
        <w:t xml:space="preserve"> </w:t>
      </w:r>
      <w:r w:rsidRPr="00773A9C">
        <w:rPr>
          <w:rStyle w:val="fontstyle01"/>
          <w:sz w:val="24"/>
          <w:szCs w:val="24"/>
        </w:rPr>
        <w:t>ratio) is selected and the remains are selected at random.</w:t>
      </w:r>
      <w:r w:rsidR="00DA07F4">
        <w:rPr>
          <w:rStyle w:val="fontstyle01"/>
          <w:sz w:val="24"/>
          <w:szCs w:val="24"/>
        </w:rPr>
        <w:t xml:space="preserve"> </w:t>
      </w:r>
      <w:r w:rsidR="00DA07F4" w:rsidRPr="00DA07F4">
        <w:rPr>
          <w:rStyle w:val="fontstyle01"/>
          <w:sz w:val="24"/>
          <w:szCs w:val="24"/>
        </w:rPr>
        <w:t>This strategy can guarantee that the genetic algorithm converges to the global optimal solution.</w:t>
      </w:r>
    </w:p>
    <w:p w14:paraId="02CAD181" w14:textId="77777777" w:rsidR="00773A9C" w:rsidRDefault="00773A9C" w:rsidP="008E3AF2">
      <w:pPr>
        <w:ind w:firstLine="420"/>
        <w:rPr>
          <w:rStyle w:val="fontstyle01"/>
          <w:rFonts w:hint="eastAsia"/>
          <w:sz w:val="24"/>
          <w:szCs w:val="24"/>
        </w:rPr>
      </w:pPr>
    </w:p>
    <w:p w14:paraId="39D3F916" w14:textId="77777777" w:rsidR="00773A9C" w:rsidRPr="006B5DD8" w:rsidRDefault="00773A9C" w:rsidP="006B5DD8">
      <w:pPr>
        <w:pStyle w:val="a9"/>
        <w:numPr>
          <w:ilvl w:val="0"/>
          <w:numId w:val="9"/>
        </w:numPr>
        <w:ind w:firstLineChars="0"/>
        <w:rPr>
          <w:rStyle w:val="fontstyle01"/>
          <w:rFonts w:hint="eastAsia"/>
          <w:i/>
          <w:sz w:val="24"/>
          <w:szCs w:val="24"/>
        </w:rPr>
      </w:pPr>
      <w:r w:rsidRPr="006B5DD8">
        <w:rPr>
          <w:rStyle w:val="fontstyle01"/>
          <w:i/>
          <w:sz w:val="24"/>
          <w:szCs w:val="24"/>
        </w:rPr>
        <w:t>Crossover</w:t>
      </w:r>
    </w:p>
    <w:p w14:paraId="140795D1" w14:textId="77777777" w:rsidR="00773A9C" w:rsidRDefault="00773A9C" w:rsidP="008E3AF2">
      <w:pPr>
        <w:ind w:firstLine="420"/>
        <w:rPr>
          <w:rStyle w:val="fontstyle01"/>
          <w:rFonts w:hint="eastAsia"/>
          <w:sz w:val="24"/>
          <w:szCs w:val="24"/>
        </w:rPr>
      </w:pPr>
      <w:r w:rsidRPr="00773A9C">
        <w:rPr>
          <w:rStyle w:val="fontstyle01"/>
          <w:sz w:val="24"/>
          <w:szCs w:val="24"/>
        </w:rPr>
        <w:t>For two chromosomes to be mated which are chosen with crossover probability Pc, exchange the each corresponding element with probability Ps (crossover ratio).</w:t>
      </w:r>
    </w:p>
    <w:p w14:paraId="020B2EB9" w14:textId="77777777" w:rsidR="00773A9C" w:rsidRDefault="00773A9C" w:rsidP="008E3AF2">
      <w:pPr>
        <w:ind w:firstLine="420"/>
        <w:rPr>
          <w:rStyle w:val="fontstyle01"/>
          <w:rFonts w:hint="eastAsia"/>
          <w:sz w:val="24"/>
          <w:szCs w:val="24"/>
        </w:rPr>
      </w:pPr>
    </w:p>
    <w:p w14:paraId="020C20BD" w14:textId="77777777" w:rsidR="00773A9C" w:rsidRPr="006B5DD8" w:rsidRDefault="00CD4A90" w:rsidP="006B5DD8">
      <w:pPr>
        <w:pStyle w:val="a9"/>
        <w:numPr>
          <w:ilvl w:val="0"/>
          <w:numId w:val="9"/>
        </w:numPr>
        <w:ind w:firstLineChars="0"/>
        <w:rPr>
          <w:rStyle w:val="fontstyle01"/>
          <w:rFonts w:hint="eastAsia"/>
          <w:i/>
          <w:sz w:val="24"/>
          <w:szCs w:val="24"/>
        </w:rPr>
      </w:pPr>
      <w:r w:rsidRPr="006B5DD8">
        <w:rPr>
          <w:rStyle w:val="fontstyle01"/>
          <w:i/>
          <w:sz w:val="24"/>
          <w:szCs w:val="24"/>
        </w:rPr>
        <w:t xml:space="preserve"> Mutat</w:t>
      </w:r>
      <w:r w:rsidR="009A5B8E" w:rsidRPr="006B5DD8">
        <w:rPr>
          <w:rStyle w:val="fontstyle01"/>
          <w:i/>
          <w:sz w:val="24"/>
          <w:szCs w:val="24"/>
        </w:rPr>
        <w:t>i</w:t>
      </w:r>
      <w:r w:rsidRPr="006B5DD8">
        <w:rPr>
          <w:rStyle w:val="fontstyle01"/>
          <w:i/>
          <w:sz w:val="24"/>
          <w:szCs w:val="24"/>
        </w:rPr>
        <w:t>on</w:t>
      </w:r>
      <w:commentRangeEnd w:id="101"/>
      <w:r w:rsidR="00230B9D">
        <w:rPr>
          <w:rStyle w:val="aa"/>
        </w:rPr>
        <w:commentReference w:id="101"/>
      </w:r>
    </w:p>
    <w:p w14:paraId="2650A89D" w14:textId="77777777" w:rsidR="00773A9C" w:rsidRPr="00773A9C" w:rsidRDefault="00773A9C" w:rsidP="00773A9C">
      <w:pPr>
        <w:ind w:firstLine="420"/>
        <w:rPr>
          <w:rStyle w:val="fontstyle01"/>
          <w:rFonts w:hint="eastAsia"/>
          <w:sz w:val="24"/>
          <w:szCs w:val="24"/>
        </w:rPr>
      </w:pPr>
      <w:r w:rsidRPr="00773A9C">
        <w:rPr>
          <w:rStyle w:val="fontstyle01"/>
          <w:sz w:val="24"/>
          <w:szCs w:val="24"/>
        </w:rPr>
        <w:t xml:space="preserve">For each chromosome chosen with </w:t>
      </w:r>
      <w:r w:rsidR="009A5B8E">
        <w:rPr>
          <w:rStyle w:val="fontstyle01"/>
          <w:sz w:val="24"/>
          <w:szCs w:val="24"/>
        </w:rPr>
        <w:t>mutation</w:t>
      </w:r>
      <w:r w:rsidRPr="00773A9C">
        <w:rPr>
          <w:rStyle w:val="fontstyle01"/>
          <w:sz w:val="24"/>
          <w:szCs w:val="24"/>
        </w:rPr>
        <w:t xml:space="preserve"> probability Pm, replace each element with a random value with probability Pb (</w:t>
      </w:r>
      <w:r w:rsidR="009A5B8E">
        <w:rPr>
          <w:rStyle w:val="fontstyle01"/>
          <w:sz w:val="24"/>
          <w:szCs w:val="24"/>
        </w:rPr>
        <w:t>mutate</w:t>
      </w:r>
      <w:r w:rsidRPr="00773A9C">
        <w:rPr>
          <w:rStyle w:val="fontstyle01"/>
          <w:sz w:val="24"/>
          <w:szCs w:val="24"/>
        </w:rPr>
        <w:t xml:space="preserve"> ratio).</w:t>
      </w:r>
    </w:p>
    <w:p w14:paraId="7F61511D" w14:textId="77777777" w:rsidR="00773A9C" w:rsidRDefault="00773A9C" w:rsidP="008E3AF2">
      <w:pPr>
        <w:ind w:firstLine="420"/>
        <w:rPr>
          <w:rStyle w:val="fontstyle01"/>
          <w:rFonts w:hint="eastAsia"/>
          <w:sz w:val="24"/>
          <w:szCs w:val="24"/>
        </w:rPr>
      </w:pPr>
    </w:p>
    <w:p w14:paraId="5371C609" w14:textId="77777777" w:rsidR="002A5869" w:rsidRPr="006B5DD8" w:rsidRDefault="002A5869" w:rsidP="006B5DD8">
      <w:pPr>
        <w:pStyle w:val="a9"/>
        <w:numPr>
          <w:ilvl w:val="0"/>
          <w:numId w:val="9"/>
        </w:numPr>
        <w:ind w:firstLineChars="0"/>
        <w:rPr>
          <w:rStyle w:val="fontstyle01"/>
          <w:rFonts w:hint="eastAsia"/>
          <w:i/>
          <w:sz w:val="24"/>
          <w:szCs w:val="24"/>
        </w:rPr>
      </w:pPr>
      <w:r w:rsidRPr="006B5DD8">
        <w:rPr>
          <w:rStyle w:val="fontstyle01"/>
          <w:i/>
          <w:sz w:val="24"/>
          <w:szCs w:val="24"/>
        </w:rPr>
        <w:t>Algorithm process</w:t>
      </w:r>
    </w:p>
    <w:p w14:paraId="4EC734E4" w14:textId="77777777" w:rsidR="002A5869" w:rsidRPr="00354C30" w:rsidRDefault="002A5869" w:rsidP="00C9688A">
      <w:pPr>
        <w:pStyle w:val="a9"/>
        <w:numPr>
          <w:ilvl w:val="0"/>
          <w:numId w:val="11"/>
        </w:numPr>
        <w:ind w:firstLineChars="0"/>
        <w:rPr>
          <w:rStyle w:val="fontstyle01"/>
          <w:rFonts w:hint="eastAsia"/>
          <w:sz w:val="24"/>
          <w:szCs w:val="24"/>
        </w:rPr>
      </w:pPr>
      <w:r w:rsidRPr="00354C30">
        <w:rPr>
          <w:rStyle w:val="fontstyle01"/>
          <w:sz w:val="24"/>
          <w:szCs w:val="24"/>
        </w:rPr>
        <w:t>Initialize colony.</w:t>
      </w:r>
    </w:p>
    <w:p w14:paraId="4B44DEB4" w14:textId="77777777" w:rsidR="002A5869" w:rsidRPr="00354C30" w:rsidRDefault="002A5869" w:rsidP="00C9688A">
      <w:pPr>
        <w:pStyle w:val="a9"/>
        <w:numPr>
          <w:ilvl w:val="0"/>
          <w:numId w:val="11"/>
        </w:numPr>
        <w:ind w:firstLineChars="0"/>
        <w:rPr>
          <w:rStyle w:val="fontstyle01"/>
          <w:rFonts w:hint="eastAsia"/>
          <w:sz w:val="24"/>
          <w:szCs w:val="24"/>
        </w:rPr>
      </w:pPr>
      <w:r w:rsidRPr="00354C30">
        <w:rPr>
          <w:rStyle w:val="fontstyle01"/>
          <w:sz w:val="24"/>
          <w:szCs w:val="24"/>
        </w:rPr>
        <w:t>Evaluate the individual in colony using fitness function, if the evolutionary generation reaches to the terminal generation then jump to step 4, otherwise continue.</w:t>
      </w:r>
    </w:p>
    <w:p w14:paraId="2C206AFF" w14:textId="77777777" w:rsidR="002A5869" w:rsidRPr="00354C30" w:rsidRDefault="002A5869" w:rsidP="00C9688A">
      <w:pPr>
        <w:pStyle w:val="a9"/>
        <w:numPr>
          <w:ilvl w:val="0"/>
          <w:numId w:val="11"/>
        </w:numPr>
        <w:ind w:firstLineChars="0"/>
        <w:rPr>
          <w:rStyle w:val="fontstyle01"/>
          <w:rFonts w:hint="eastAsia"/>
          <w:sz w:val="24"/>
          <w:szCs w:val="24"/>
        </w:rPr>
      </w:pPr>
      <w:r w:rsidRPr="00354C30">
        <w:rPr>
          <w:rStyle w:val="fontstyle01"/>
          <w:sz w:val="24"/>
          <w:szCs w:val="24"/>
        </w:rPr>
        <w:t>Generate the new colony using selection, crossover and</w:t>
      </w:r>
      <w:r w:rsidR="00D0531A">
        <w:rPr>
          <w:rStyle w:val="fontstyle01"/>
          <w:sz w:val="24"/>
          <w:szCs w:val="24"/>
        </w:rPr>
        <w:t xml:space="preserve"> mutate</w:t>
      </w:r>
      <w:r w:rsidRPr="00354C30">
        <w:rPr>
          <w:rStyle w:val="fontstyle01"/>
          <w:sz w:val="24"/>
          <w:szCs w:val="24"/>
        </w:rPr>
        <w:t xml:space="preserve"> operator, then jump to step 2.</w:t>
      </w:r>
    </w:p>
    <w:p w14:paraId="72B576AD" w14:textId="77777777" w:rsidR="002A5869" w:rsidRPr="00354C30" w:rsidRDefault="00D0531A" w:rsidP="00C9688A">
      <w:pPr>
        <w:pStyle w:val="a9"/>
        <w:numPr>
          <w:ilvl w:val="0"/>
          <w:numId w:val="11"/>
        </w:numPr>
        <w:ind w:firstLineChars="0"/>
        <w:rPr>
          <w:rStyle w:val="fontstyle01"/>
          <w:rFonts w:hint="eastAsia"/>
          <w:sz w:val="24"/>
          <w:szCs w:val="24"/>
        </w:rPr>
      </w:pPr>
      <w:r>
        <w:rPr>
          <w:rStyle w:val="fontstyle01"/>
          <w:sz w:val="24"/>
          <w:szCs w:val="24"/>
        </w:rPr>
        <w:t>Get the cache placement matrix</w:t>
      </w:r>
      <w:r w:rsidR="002A5869" w:rsidRPr="00354C30">
        <w:rPr>
          <w:rStyle w:val="fontstyle01"/>
          <w:sz w:val="24"/>
          <w:szCs w:val="24"/>
        </w:rPr>
        <w:t xml:space="preserve"> through the best individual generated by genetic algorithm.</w:t>
      </w:r>
    </w:p>
    <w:p w14:paraId="3696B3F9" w14:textId="77777777" w:rsidR="002A5869" w:rsidRPr="00354C30" w:rsidRDefault="00B534F0" w:rsidP="00C9688A">
      <w:pPr>
        <w:pStyle w:val="a9"/>
        <w:numPr>
          <w:ilvl w:val="0"/>
          <w:numId w:val="11"/>
        </w:numPr>
        <w:ind w:firstLineChars="0"/>
        <w:rPr>
          <w:rStyle w:val="fontstyle01"/>
          <w:rFonts w:hint="eastAsia"/>
          <w:sz w:val="24"/>
          <w:szCs w:val="24"/>
        </w:rPr>
      </w:pPr>
      <w:r>
        <w:rPr>
          <w:rStyle w:val="fontstyle01"/>
          <w:sz w:val="24"/>
          <w:szCs w:val="24"/>
        </w:rPr>
        <w:t>Deliver files to</w:t>
      </w:r>
      <w:r w:rsidR="00B646DE">
        <w:rPr>
          <w:rStyle w:val="fontstyle01"/>
          <w:sz w:val="24"/>
          <w:szCs w:val="24"/>
        </w:rPr>
        <w:t xml:space="preserve"> </w:t>
      </w:r>
      <w:r w:rsidR="00B646DE">
        <w:rPr>
          <w:rStyle w:val="fontstyle01"/>
          <w:rFonts w:hint="eastAsia"/>
          <w:sz w:val="24"/>
          <w:szCs w:val="24"/>
        </w:rPr>
        <w:t>each</w:t>
      </w:r>
      <w:r w:rsidR="00B646DE">
        <w:rPr>
          <w:rStyle w:val="fontstyle01"/>
          <w:sz w:val="24"/>
          <w:szCs w:val="24"/>
        </w:rPr>
        <w:t xml:space="preserve"> BS accroding to</w:t>
      </w:r>
      <w:r>
        <w:rPr>
          <w:rStyle w:val="fontstyle01"/>
          <w:sz w:val="24"/>
          <w:szCs w:val="24"/>
        </w:rPr>
        <w:t xml:space="preserve"> the cache placement matrix.</w:t>
      </w:r>
      <w:r w:rsidR="00FF11AF">
        <w:rPr>
          <w:rStyle w:val="fontstyle01"/>
          <w:sz w:val="24"/>
          <w:szCs w:val="24"/>
        </w:rPr>
        <w:t xml:space="preserve"> Cache </w:t>
      </w:r>
      <w:r w:rsidR="00FF11AF">
        <w:rPr>
          <w:rStyle w:val="fontstyle01"/>
          <w:sz w:val="24"/>
          <w:szCs w:val="24"/>
        </w:rPr>
        <w:lastRenderedPageBreak/>
        <w:t>placement in this cycle is over</w:t>
      </w:r>
      <w:r w:rsidR="00C62D14">
        <w:rPr>
          <w:rStyle w:val="fontstyle01"/>
          <w:sz w:val="24"/>
          <w:szCs w:val="24"/>
        </w:rPr>
        <w:t>.</w:t>
      </w:r>
    </w:p>
    <w:p w14:paraId="4E832B4D" w14:textId="77777777" w:rsidR="004E72FF" w:rsidRDefault="004E72FF" w:rsidP="004E72FF">
      <w:pPr>
        <w:rPr>
          <w:rStyle w:val="fontstyle01"/>
          <w:rFonts w:hint="eastAsia"/>
          <w:sz w:val="24"/>
          <w:szCs w:val="24"/>
        </w:rPr>
      </w:pPr>
    </w:p>
    <w:p w14:paraId="19210CA1" w14:textId="77777777" w:rsidR="004E72FF" w:rsidRPr="00D55E48" w:rsidRDefault="00D55E48" w:rsidP="004E72FF">
      <w:pPr>
        <w:rPr>
          <w:rStyle w:val="fontstyle01"/>
          <w:rFonts w:hint="eastAsia"/>
          <w:b/>
          <w:sz w:val="28"/>
          <w:szCs w:val="24"/>
        </w:rPr>
      </w:pPr>
      <w:bookmarkStart w:id="102" w:name="OLE_LINK7"/>
      <w:bookmarkStart w:id="103" w:name="OLE_LINK8"/>
      <w:r w:rsidRPr="00D55E48">
        <w:rPr>
          <w:rStyle w:val="fontstyle01"/>
          <w:b/>
          <w:sz w:val="28"/>
          <w:szCs w:val="24"/>
        </w:rPr>
        <w:t>IV</w:t>
      </w:r>
      <w:r>
        <w:rPr>
          <w:rStyle w:val="fontstyle01"/>
          <w:b/>
          <w:sz w:val="28"/>
          <w:szCs w:val="24"/>
        </w:rPr>
        <w:t xml:space="preserve">. </w:t>
      </w:r>
      <w:r w:rsidR="004E72FF" w:rsidRPr="00D55E48">
        <w:rPr>
          <w:rStyle w:val="fontstyle01"/>
          <w:rFonts w:hint="eastAsia"/>
          <w:b/>
          <w:sz w:val="28"/>
          <w:szCs w:val="24"/>
        </w:rPr>
        <w:t>P</w:t>
      </w:r>
      <w:r w:rsidR="004E72FF" w:rsidRPr="00D55E48">
        <w:rPr>
          <w:rStyle w:val="fontstyle01"/>
          <w:b/>
          <w:sz w:val="28"/>
          <w:szCs w:val="24"/>
        </w:rPr>
        <w:t>erformance Evaluation</w:t>
      </w:r>
    </w:p>
    <w:bookmarkEnd w:id="102"/>
    <w:bookmarkEnd w:id="103"/>
    <w:p w14:paraId="23EE464B" w14:textId="77777777" w:rsidR="00514EA4" w:rsidRDefault="004E72FF" w:rsidP="004E72FF">
      <w:pPr>
        <w:ind w:firstLine="420"/>
        <w:rPr>
          <w:rStyle w:val="fontstyle01"/>
          <w:rFonts w:hint="eastAsia"/>
          <w:sz w:val="24"/>
          <w:szCs w:val="24"/>
        </w:rPr>
      </w:pPr>
      <w:commentRangeStart w:id="104"/>
      <w:r w:rsidRPr="004E72FF">
        <w:rPr>
          <w:rStyle w:val="fontstyle01"/>
          <w:sz w:val="24"/>
          <w:szCs w:val="24"/>
        </w:rPr>
        <w:t xml:space="preserve">In this section, we use computer simulation methods to evaluate the performance of the </w:t>
      </w:r>
      <w:r>
        <w:rPr>
          <w:rStyle w:val="fontstyle01"/>
          <w:sz w:val="24"/>
          <w:szCs w:val="24"/>
        </w:rPr>
        <w:t>mobility-aware proactive caching placement</w:t>
      </w:r>
      <w:r>
        <w:rPr>
          <w:rStyle w:val="fontstyle01"/>
          <w:rFonts w:hint="eastAsia"/>
          <w:sz w:val="24"/>
          <w:szCs w:val="24"/>
        </w:rPr>
        <w:t xml:space="preserve"> </w:t>
      </w:r>
      <w:r w:rsidRPr="004E72FF">
        <w:rPr>
          <w:rStyle w:val="fontstyle01"/>
          <w:sz w:val="24"/>
          <w:szCs w:val="24"/>
        </w:rPr>
        <w:t>sch</w:t>
      </w:r>
      <w:r w:rsidR="00FC5272">
        <w:rPr>
          <w:rStyle w:val="fontstyle01"/>
          <w:sz w:val="24"/>
          <w:szCs w:val="24"/>
        </w:rPr>
        <w:t>eme for heterogeneous ultra density</w:t>
      </w:r>
      <w:r w:rsidRPr="004E72FF">
        <w:rPr>
          <w:rStyle w:val="fontstyle01"/>
          <w:sz w:val="24"/>
          <w:szCs w:val="24"/>
        </w:rPr>
        <w:t xml:space="preserve"> networks. We simulated a </w:t>
      </w:r>
      <w:r w:rsidR="00FC5272">
        <w:rPr>
          <w:rStyle w:val="fontstyle01"/>
          <w:sz w:val="24"/>
          <w:szCs w:val="24"/>
        </w:rPr>
        <w:t>heterogeneous ultra density</w:t>
      </w:r>
      <w:r w:rsidR="00FC5272" w:rsidRPr="004E72FF">
        <w:rPr>
          <w:rStyle w:val="fontstyle01"/>
          <w:sz w:val="24"/>
          <w:szCs w:val="24"/>
        </w:rPr>
        <w:t xml:space="preserve"> network</w:t>
      </w:r>
      <w:r w:rsidR="00654199">
        <w:rPr>
          <w:rStyle w:val="fontstyle01"/>
          <w:sz w:val="24"/>
          <w:szCs w:val="24"/>
        </w:rPr>
        <w:t xml:space="preserve"> depicted in Fig1</w:t>
      </w:r>
      <w:r w:rsidR="00FC5272">
        <w:rPr>
          <w:rStyle w:val="fontstyle01"/>
          <w:sz w:val="24"/>
          <w:szCs w:val="24"/>
        </w:rPr>
        <w:t>, where the MBS is located in the center</w:t>
      </w:r>
      <w:r w:rsidR="00950286">
        <w:rPr>
          <w:rStyle w:val="fontstyle01"/>
          <w:sz w:val="24"/>
          <w:szCs w:val="24"/>
        </w:rPr>
        <w:t xml:space="preserve"> and 16</w:t>
      </w:r>
      <w:r w:rsidR="00FC5272">
        <w:rPr>
          <w:rStyle w:val="fontstyle01"/>
          <w:sz w:val="24"/>
          <w:szCs w:val="24"/>
        </w:rPr>
        <w:t xml:space="preserve"> SBS</w:t>
      </w:r>
      <w:r w:rsidR="00FC5272">
        <w:rPr>
          <w:rStyle w:val="fontstyle01"/>
          <w:rFonts w:hint="eastAsia"/>
          <w:sz w:val="24"/>
          <w:szCs w:val="24"/>
        </w:rPr>
        <w:t>s</w:t>
      </w:r>
      <w:r w:rsidR="00FC5272">
        <w:rPr>
          <w:rStyle w:val="fontstyle01"/>
          <w:sz w:val="24"/>
          <w:szCs w:val="24"/>
        </w:rPr>
        <w:t xml:space="preserve"> are uniformly deployed in the network. Moreover,</w:t>
      </w:r>
      <w:r w:rsidR="00B302F0">
        <w:rPr>
          <w:rStyle w:val="fontstyle01"/>
          <w:sz w:val="24"/>
          <w:szCs w:val="24"/>
        </w:rPr>
        <w:t xml:space="preserve"> </w:t>
      </w:r>
      <w:r w:rsidR="00FC5272">
        <w:rPr>
          <w:rStyle w:val="fontstyle01"/>
          <w:sz w:val="24"/>
          <w:szCs w:val="24"/>
        </w:rPr>
        <w:t>we d</w:t>
      </w:r>
      <w:r w:rsidR="00950286">
        <w:rPr>
          <w:rStyle w:val="fontstyle01"/>
          <w:sz w:val="24"/>
          <w:szCs w:val="24"/>
        </w:rPr>
        <w:t>evided the macrocell into 4</w:t>
      </w:r>
      <w:r w:rsidR="00FC5272">
        <w:rPr>
          <w:rStyle w:val="fontstyle01"/>
          <w:sz w:val="24"/>
          <w:szCs w:val="24"/>
        </w:rPr>
        <w:t xml:space="preserve"> clusters</w:t>
      </w:r>
      <w:r w:rsidR="00B302F0">
        <w:rPr>
          <w:rStyle w:val="fontstyle01"/>
          <w:sz w:val="24"/>
          <w:szCs w:val="24"/>
        </w:rPr>
        <w:t xml:space="preserve">, and each cluster consists of </w:t>
      </w:r>
      <w:r w:rsidR="00950286">
        <w:rPr>
          <w:rStyle w:val="fontstyle01"/>
          <w:sz w:val="24"/>
          <w:szCs w:val="24"/>
        </w:rPr>
        <w:t>4</w:t>
      </w:r>
      <w:r w:rsidR="00B302F0">
        <w:rPr>
          <w:rStyle w:val="fontstyle01"/>
          <w:sz w:val="24"/>
          <w:szCs w:val="24"/>
        </w:rPr>
        <w:t xml:space="preserve"> SBS</w:t>
      </w:r>
      <w:r w:rsidR="00B302F0">
        <w:rPr>
          <w:rStyle w:val="fontstyle01"/>
          <w:rFonts w:hint="eastAsia"/>
          <w:sz w:val="24"/>
          <w:szCs w:val="24"/>
        </w:rPr>
        <w:t>s</w:t>
      </w:r>
      <w:r w:rsidR="00A77D02">
        <w:rPr>
          <w:rStyle w:val="fontstyle01"/>
          <w:sz w:val="24"/>
          <w:szCs w:val="24"/>
        </w:rPr>
        <w:t xml:space="preserve">. </w:t>
      </w:r>
      <w:r w:rsidRPr="004E72FF">
        <w:rPr>
          <w:rStyle w:val="fontstyle01"/>
          <w:sz w:val="24"/>
          <w:szCs w:val="24"/>
        </w:rPr>
        <w:t>Additionally, we consider a wrap-around network layout such that when a user moves out of the network on one side, it comes back in on the opposite side w.</w:t>
      </w:r>
      <w:r w:rsidR="00865C63">
        <w:rPr>
          <w:rStyle w:val="fontstyle01"/>
          <w:sz w:val="24"/>
          <w:szCs w:val="24"/>
        </w:rPr>
        <w:t>r.t. the origin. There several</w:t>
      </w:r>
      <w:r w:rsidRPr="004E72FF">
        <w:rPr>
          <w:rStyle w:val="fontstyle01"/>
          <w:sz w:val="24"/>
          <w:szCs w:val="24"/>
        </w:rPr>
        <w:t xml:space="preserve"> users in the network and the initial location of the users is random, following a uniform distribution. </w:t>
      </w:r>
      <w:r w:rsidR="00991D30">
        <w:rPr>
          <w:rStyle w:val="fontstyle01"/>
          <w:sz w:val="24"/>
          <w:szCs w:val="24"/>
        </w:rPr>
        <w:t xml:space="preserve">We assume that the files users request can be </w:t>
      </w:r>
      <w:r w:rsidR="00865C63">
        <w:rPr>
          <w:rStyle w:val="fontstyle01"/>
          <w:sz w:val="24"/>
          <w:szCs w:val="24"/>
        </w:rPr>
        <w:t xml:space="preserve">modeled </w:t>
      </w:r>
      <w:r w:rsidR="00991D30">
        <w:rPr>
          <w:rStyle w:val="fontstyle01"/>
          <w:sz w:val="24"/>
          <w:szCs w:val="24"/>
        </w:rPr>
        <w:t xml:space="preserve">as the Zipf distribution. The request probability of file </w:t>
      </w:r>
      <m:oMath>
        <m:sSub>
          <m:sSubPr>
            <m:ctrlPr>
              <w:rPr>
                <w:rStyle w:val="fontstyle01"/>
                <w:rFonts w:ascii="Cambria Math" w:hAnsi="Cambria Math"/>
                <w:sz w:val="24"/>
                <w:szCs w:val="24"/>
              </w:rPr>
            </m:ctrlPr>
          </m:sSubPr>
          <m:e>
            <m:r>
              <w:rPr>
                <w:rStyle w:val="fontstyle01"/>
                <w:rFonts w:ascii="Cambria Math" w:hAnsi="Cambria Math"/>
                <w:sz w:val="24"/>
                <w:szCs w:val="24"/>
              </w:rPr>
              <m:t>f</m:t>
            </m:r>
          </m:e>
          <m:sub>
            <m:r>
              <w:rPr>
                <w:rStyle w:val="fontstyle01"/>
                <w:rFonts w:ascii="Cambria Math" w:hAnsi="Cambria Math"/>
                <w:sz w:val="24"/>
                <w:szCs w:val="24"/>
              </w:rPr>
              <m:t>j</m:t>
            </m:r>
          </m:sub>
        </m:sSub>
      </m:oMath>
      <w:r w:rsidR="00991D30">
        <w:rPr>
          <w:rStyle w:val="fontstyle01"/>
          <w:sz w:val="24"/>
          <w:szCs w:val="24"/>
        </w:rPr>
        <w:t xml:space="preserve"> is</w:t>
      </w:r>
      <w:commentRangeEnd w:id="104"/>
      <w:r w:rsidR="003C7BFA">
        <w:rPr>
          <w:rStyle w:val="aa"/>
        </w:rPr>
        <w:commentReference w:id="104"/>
      </w:r>
    </w:p>
    <w:p w14:paraId="070B81DE" w14:textId="77777777" w:rsidR="00514EA4" w:rsidRDefault="007E13CA" w:rsidP="00514EA4">
      <w:pPr>
        <w:ind w:firstLine="420"/>
        <w:jc w:val="center"/>
        <w:rPr>
          <w:rStyle w:val="fontstyle01"/>
          <w:rFonts w:hint="eastAsia"/>
          <w:sz w:val="24"/>
          <w:szCs w:val="24"/>
        </w:rPr>
      </w:pP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j</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sSup>
              <m:sSupPr>
                <m:ctrlPr>
                  <w:rPr>
                    <w:rStyle w:val="fontstyle01"/>
                    <w:rFonts w:ascii="Cambria Math" w:hAnsi="Cambria Math"/>
                    <w:i/>
                    <w:sz w:val="24"/>
                    <w:szCs w:val="24"/>
                  </w:rPr>
                </m:ctrlPr>
              </m:sSupPr>
              <m:e>
                <m:r>
                  <w:rPr>
                    <w:rStyle w:val="fontstyle01"/>
                    <w:rFonts w:ascii="Cambria Math" w:hAnsi="Cambria Math"/>
                    <w:sz w:val="24"/>
                    <w:szCs w:val="24"/>
                  </w:rPr>
                  <m:t>j</m:t>
                </m:r>
              </m:e>
              <m:sup>
                <m:r>
                  <w:rPr>
                    <w:rStyle w:val="fontstyle01"/>
                    <w:rFonts w:ascii="Cambria Math" w:hAnsi="Cambria Math"/>
                    <w:sz w:val="24"/>
                    <w:szCs w:val="24"/>
                  </w:rPr>
                  <m:t>γ</m:t>
                </m:r>
              </m:sup>
            </m:sSup>
          </m:num>
          <m:den>
            <m:nary>
              <m:naryPr>
                <m:chr m:val="∑"/>
                <m:limLoc m:val="subSup"/>
                <m:ctrlPr>
                  <w:rPr>
                    <w:rStyle w:val="fontstyle01"/>
                    <w:rFonts w:ascii="Cambria Math" w:hAnsi="Cambria Math"/>
                    <w:i/>
                    <w:sz w:val="24"/>
                    <w:szCs w:val="24"/>
                  </w:rPr>
                </m:ctrlPr>
              </m:naryPr>
              <m:sub>
                <m:r>
                  <w:rPr>
                    <w:rStyle w:val="fontstyle01"/>
                    <w:rFonts w:ascii="Cambria Math" w:hAnsi="Cambria Math"/>
                    <w:sz w:val="24"/>
                    <w:szCs w:val="24"/>
                  </w:rPr>
                  <m:t>i=1</m:t>
                </m:r>
              </m:sub>
              <m:sup>
                <m:r>
                  <w:rPr>
                    <w:rStyle w:val="fontstyle01"/>
                    <w:rFonts w:ascii="Cambria Math" w:hAnsi="Cambria Math"/>
                    <w:sz w:val="24"/>
                    <w:szCs w:val="24"/>
                  </w:rPr>
                  <m:t>N</m:t>
                </m:r>
              </m:sup>
              <m:e>
                <m:r>
                  <w:rPr>
                    <w:rStyle w:val="fontstyle01"/>
                    <w:rFonts w:ascii="Cambria Math" w:hAnsi="Cambria Math"/>
                    <w:sz w:val="24"/>
                    <w:szCs w:val="24"/>
                  </w:rPr>
                  <m:t>1/</m:t>
                </m:r>
                <m:sSup>
                  <m:sSupPr>
                    <m:ctrlPr>
                      <w:rPr>
                        <w:rStyle w:val="fontstyle01"/>
                        <w:rFonts w:ascii="Cambria Math" w:hAnsi="Cambria Math"/>
                        <w:i/>
                        <w:sz w:val="24"/>
                        <w:szCs w:val="24"/>
                      </w:rPr>
                    </m:ctrlPr>
                  </m:sSupPr>
                  <m:e>
                    <m:r>
                      <w:rPr>
                        <w:rStyle w:val="fontstyle01"/>
                        <w:rFonts w:ascii="Cambria Math" w:hAnsi="Cambria Math"/>
                        <w:sz w:val="24"/>
                        <w:szCs w:val="24"/>
                      </w:rPr>
                      <m:t>j</m:t>
                    </m:r>
                  </m:e>
                  <m:sup>
                    <m:r>
                      <w:rPr>
                        <w:rStyle w:val="fontstyle01"/>
                        <w:rFonts w:ascii="Cambria Math" w:hAnsi="Cambria Math"/>
                        <w:sz w:val="24"/>
                        <w:szCs w:val="24"/>
                      </w:rPr>
                      <m:t>γ</m:t>
                    </m:r>
                  </m:sup>
                </m:sSup>
              </m:e>
            </m:nary>
          </m:den>
        </m:f>
        <m:r>
          <w:rPr>
            <w:rStyle w:val="fontstyle01"/>
            <w:rFonts w:ascii="Cambria Math" w:hAnsi="Cambria Math"/>
            <w:sz w:val="24"/>
            <w:szCs w:val="24"/>
          </w:rPr>
          <m:t>,∀j∈F</m:t>
        </m:r>
      </m:oMath>
      <w:r w:rsidR="00865C63">
        <w:rPr>
          <w:rStyle w:val="fontstyle01"/>
          <w:sz w:val="24"/>
          <w:szCs w:val="24"/>
        </w:rPr>
        <w:t>,</w:t>
      </w:r>
    </w:p>
    <w:p w14:paraId="5F81D439" w14:textId="77777777" w:rsidR="004E72FF" w:rsidRDefault="00991D30" w:rsidP="00514EA4">
      <w:pPr>
        <w:rPr>
          <w:rStyle w:val="fontstyle01"/>
          <w:rFonts w:hint="eastAsia"/>
          <w:sz w:val="24"/>
          <w:szCs w:val="24"/>
        </w:rPr>
      </w:pPr>
      <w:r>
        <w:rPr>
          <w:rStyle w:val="fontstyle01"/>
          <w:sz w:val="24"/>
          <w:szCs w:val="24"/>
        </w:rPr>
        <w:t xml:space="preserve">where </w:t>
      </w:r>
      <m:oMath>
        <m:r>
          <w:rPr>
            <w:rStyle w:val="fontstyle01"/>
            <w:rFonts w:ascii="Cambria Math" w:hAnsi="Cambria Math"/>
            <w:sz w:val="24"/>
            <w:szCs w:val="24"/>
          </w:rPr>
          <m:t>γ∈[0.3,1.3]</m:t>
        </m:r>
      </m:oMath>
      <w:r w:rsidRPr="004E72FF">
        <w:rPr>
          <w:rStyle w:val="fontstyle01"/>
          <w:sz w:val="24"/>
          <w:szCs w:val="24"/>
        </w:rPr>
        <w:t xml:space="preserve"> </w:t>
      </w:r>
      <w:r>
        <w:rPr>
          <w:rStyle w:val="fontstyle01"/>
          <w:sz w:val="24"/>
          <w:szCs w:val="24"/>
        </w:rPr>
        <w:t>is the</w:t>
      </w:r>
      <w:r w:rsidR="00865C63">
        <w:rPr>
          <w:rStyle w:val="fontstyle01"/>
          <w:sz w:val="24"/>
          <w:szCs w:val="24"/>
        </w:rPr>
        <w:t xml:space="preserve"> skewness reflec</w:t>
      </w:r>
      <w:r>
        <w:rPr>
          <w:rStyle w:val="fontstyle01"/>
          <w:sz w:val="24"/>
          <w:szCs w:val="24"/>
        </w:rPr>
        <w:t xml:space="preserve">ting the </w:t>
      </w:r>
      <w:r w:rsidR="00212625">
        <w:rPr>
          <w:rStyle w:val="fontstyle01"/>
          <w:sz w:val="24"/>
          <w:szCs w:val="24"/>
        </w:rPr>
        <w:t>concentration of the popularity distribution among users.</w:t>
      </w:r>
      <w:r>
        <w:rPr>
          <w:rStyle w:val="fontstyle01"/>
          <w:sz w:val="24"/>
          <w:szCs w:val="24"/>
        </w:rPr>
        <w:t xml:space="preserve"> </w:t>
      </w:r>
      <w:r w:rsidR="00865C63">
        <w:rPr>
          <w:rStyle w:val="fontstyle01"/>
          <w:sz w:val="24"/>
          <w:szCs w:val="24"/>
        </w:rPr>
        <w:t>Moreover, w</w:t>
      </w:r>
      <w:r w:rsidR="004E72FF" w:rsidRPr="004E72FF">
        <w:rPr>
          <w:rStyle w:val="fontstyle01"/>
          <w:sz w:val="24"/>
          <w:szCs w:val="24"/>
        </w:rPr>
        <w:t xml:space="preserve">e consider a library </w:t>
      </w:r>
      <w:r w:rsidR="00A165A3">
        <w:rPr>
          <w:rStyle w:val="fontstyle01"/>
          <w:sz w:val="24"/>
          <w:szCs w:val="24"/>
        </w:rPr>
        <w:t>of N=200 files, each of size B</w:t>
      </w:r>
      <w:r w:rsidR="004C7C3D">
        <w:rPr>
          <w:rStyle w:val="fontstyle01"/>
          <w:sz w:val="24"/>
          <w:szCs w:val="24"/>
        </w:rPr>
        <w:t>=5</w:t>
      </w:r>
      <w:r w:rsidR="004E72FF" w:rsidRPr="004E72FF">
        <w:rPr>
          <w:rStyle w:val="fontstyle01"/>
          <w:sz w:val="24"/>
          <w:szCs w:val="24"/>
        </w:rPr>
        <w:t>0 M</w:t>
      </w:r>
      <w:r w:rsidR="00A165A3">
        <w:rPr>
          <w:rStyle w:val="fontstyle01"/>
          <w:sz w:val="24"/>
          <w:szCs w:val="24"/>
        </w:rPr>
        <w:t>B</w:t>
      </w:r>
      <w:r w:rsidR="004E72FF" w:rsidRPr="004E72FF">
        <w:rPr>
          <w:rStyle w:val="fontstyle01"/>
          <w:sz w:val="24"/>
          <w:szCs w:val="24"/>
        </w:rPr>
        <w:t>. The popularities of the files at each BS are generated</w:t>
      </w:r>
      <w:r w:rsidR="002A4F1E">
        <w:rPr>
          <w:rStyle w:val="fontstyle01"/>
          <w:sz w:val="24"/>
          <w:szCs w:val="24"/>
        </w:rPr>
        <w:t xml:space="preserve"> randomly simulating</w:t>
      </w:r>
      <w:r w:rsidR="002A4F1E" w:rsidRPr="002A4F1E">
        <w:rPr>
          <w:rStyle w:val="fontstyle01"/>
          <w:sz w:val="24"/>
          <w:szCs w:val="24"/>
        </w:rPr>
        <w:t xml:space="preserve"> different file preferences in different regions</w:t>
      </w:r>
      <w:r w:rsidR="004E72FF" w:rsidRPr="004E72FF">
        <w:rPr>
          <w:rStyle w:val="fontstyle01"/>
          <w:sz w:val="24"/>
          <w:szCs w:val="24"/>
        </w:rPr>
        <w:t>.</w:t>
      </w:r>
      <w:r w:rsidR="00BD65F0">
        <w:rPr>
          <w:rStyle w:val="fontstyle01"/>
          <w:sz w:val="24"/>
          <w:szCs w:val="24"/>
        </w:rPr>
        <w:t xml:space="preserve"> The backhaul rate </w:t>
      </w:r>
      <w:r w:rsidR="00A43A9C">
        <w:rPr>
          <w:rStyle w:val="fontstyle01"/>
          <w:rFonts w:hint="eastAsia"/>
          <w:sz w:val="24"/>
          <w:szCs w:val="24"/>
        </w:rPr>
        <w:t>i</w:t>
      </w:r>
      <w:r w:rsidR="00A43A9C">
        <w:rPr>
          <w:rStyle w:val="fontstyle01"/>
          <w:sz w:val="24"/>
          <w:szCs w:val="24"/>
        </w:rPr>
        <w:t xml:space="preserve">s set to </w:t>
      </w:r>
      <m:oMath>
        <m:sSub>
          <m:sSubPr>
            <m:ctrlPr>
              <w:rPr>
                <w:rStyle w:val="fontstyle01"/>
                <w:rFonts w:ascii="Cambria Math" w:hAnsi="Cambria Math"/>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BH</m:t>
            </m:r>
          </m:sub>
        </m:sSub>
      </m:oMath>
      <w:r w:rsidR="00BD65F0">
        <w:rPr>
          <w:rStyle w:val="fontstyle01"/>
          <w:sz w:val="24"/>
          <w:szCs w:val="24"/>
        </w:rPr>
        <w:t>=</w:t>
      </w:r>
      <w:r w:rsidR="0095190B">
        <w:rPr>
          <w:rStyle w:val="fontstyle01"/>
          <w:sz w:val="24"/>
          <w:szCs w:val="24"/>
        </w:rPr>
        <w:t xml:space="preserve"> </w:t>
      </w:r>
      <w:r w:rsidR="00BE0F4A">
        <w:rPr>
          <w:rStyle w:val="fontstyle01"/>
          <w:sz w:val="24"/>
          <w:szCs w:val="24"/>
        </w:rPr>
        <w:t>1000Mbps</w:t>
      </w:r>
      <w:r w:rsidR="00A43A9C">
        <w:rPr>
          <w:rStyle w:val="fontstyle01"/>
          <w:sz w:val="24"/>
          <w:szCs w:val="24"/>
        </w:rPr>
        <w:t xml:space="preserve"> and </w:t>
      </w:r>
      <w:r w:rsidR="0095190B">
        <w:rPr>
          <w:rStyle w:val="fontstyle01"/>
          <w:sz w:val="24"/>
          <w:szCs w:val="24"/>
        </w:rPr>
        <w:t xml:space="preserve">the fronthaul rate </w:t>
      </w:r>
      <m:oMath>
        <m:sSub>
          <m:sSubPr>
            <m:ctrlPr>
              <w:rPr>
                <w:rStyle w:val="fontstyle01"/>
                <w:rFonts w:ascii="Cambria Math" w:hAnsi="Cambria Math"/>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r>
          <w:rPr>
            <w:rStyle w:val="fontstyle01"/>
            <w:rFonts w:ascii="Cambria Math" w:hAnsi="Cambria Math"/>
            <w:sz w:val="24"/>
            <w:szCs w:val="24"/>
          </w:rPr>
          <m:t xml:space="preserve">= </m:t>
        </m:r>
      </m:oMath>
      <w:r w:rsidR="009811FE">
        <w:rPr>
          <w:rStyle w:val="fontstyle01"/>
          <w:sz w:val="24"/>
          <w:szCs w:val="24"/>
        </w:rPr>
        <w:t>600Mbps.</w:t>
      </w:r>
    </w:p>
    <w:p w14:paraId="12B77FDA" w14:textId="558C4DBE" w:rsidR="00D8058E" w:rsidRDefault="00AD7BD4" w:rsidP="00D8058E">
      <w:pPr>
        <w:ind w:firstLine="420"/>
        <w:rPr>
          <w:rStyle w:val="fontstyle01"/>
          <w:rFonts w:hint="eastAsia"/>
          <w:sz w:val="24"/>
          <w:szCs w:val="24"/>
        </w:rPr>
      </w:pPr>
      <w:r>
        <w:rPr>
          <w:rStyle w:val="fontstyle01"/>
          <w:sz w:val="24"/>
          <w:szCs w:val="24"/>
        </w:rPr>
        <w:t xml:space="preserve">The </w:t>
      </w:r>
      <w:del w:id="105" w:author="Xu Xiaodong" w:date="2018-11-02T00:48:00Z">
        <w:r w:rsidDel="003C7BFA">
          <w:rPr>
            <w:rStyle w:val="fontstyle01"/>
            <w:sz w:val="24"/>
            <w:szCs w:val="24"/>
          </w:rPr>
          <w:delText>paremeter</w:delText>
        </w:r>
      </w:del>
      <w:ins w:id="106" w:author="Xu Xiaodong" w:date="2018-11-02T00:48:00Z">
        <w:r w:rsidR="003C7BFA">
          <w:rPr>
            <w:rStyle w:val="fontstyle01"/>
            <w:sz w:val="24"/>
            <w:szCs w:val="24"/>
          </w:rPr>
          <w:t>parameter</w:t>
        </w:r>
      </w:ins>
      <w:r>
        <w:rPr>
          <w:rStyle w:val="fontstyle01"/>
          <w:sz w:val="24"/>
          <w:szCs w:val="24"/>
        </w:rPr>
        <w:t xml:space="preserve"> of genetic algorithm are set as table 1 shown</w:t>
      </w:r>
      <w:r w:rsidR="00D8058E">
        <w:rPr>
          <w:rStyle w:val="fontstyle01"/>
          <w:sz w:val="24"/>
          <w:szCs w:val="24"/>
        </w:rP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72"/>
        <w:gridCol w:w="1063"/>
      </w:tblGrid>
      <w:tr w:rsidR="00AD7BD4" w:rsidRPr="00AD7BD4" w14:paraId="3A891565" w14:textId="77777777"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14:paraId="24B08C50" w14:textId="77777777" w:rsidR="00AD7BD4" w:rsidRPr="00AD7BD4" w:rsidRDefault="00AD7BD4" w:rsidP="00AD7BD4">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 xml:space="preserve">Colony size </w:t>
            </w:r>
            <w:r w:rsidR="00D8058E" w:rsidRPr="00D8058E">
              <w:rPr>
                <w:rFonts w:ascii="TimesNewRoman" w:eastAsia="宋体" w:hAnsi="TimesNewRoman" w:cs="宋体"/>
                <w:i/>
                <w:color w:val="000000"/>
                <w:kern w:val="0"/>
                <w:sz w:val="20"/>
                <w:szCs w:val="20"/>
              </w:rPr>
              <w:t>Zg</w:t>
            </w:r>
          </w:p>
        </w:tc>
        <w:tc>
          <w:tcPr>
            <w:tcW w:w="1063" w:type="dxa"/>
            <w:tcBorders>
              <w:top w:val="single" w:sz="4" w:space="0" w:color="auto"/>
              <w:left w:val="single" w:sz="4" w:space="0" w:color="auto"/>
              <w:bottom w:val="single" w:sz="4" w:space="0" w:color="auto"/>
              <w:right w:val="single" w:sz="4" w:space="0" w:color="auto"/>
            </w:tcBorders>
            <w:vAlign w:val="center"/>
            <w:hideMark/>
          </w:tcPr>
          <w:p w14:paraId="2403A2CB" w14:textId="77777777" w:rsidR="00AD7BD4" w:rsidRPr="00AD7BD4" w:rsidRDefault="00AB4A03" w:rsidP="006F0B0A">
            <w:pPr>
              <w:widowControl/>
              <w:jc w:val="center"/>
              <w:rPr>
                <w:rFonts w:ascii="宋体" w:eastAsia="宋体" w:hAnsi="宋体" w:cs="宋体"/>
                <w:kern w:val="0"/>
                <w:sz w:val="24"/>
                <w:szCs w:val="24"/>
              </w:rPr>
            </w:pPr>
            <w:r>
              <w:rPr>
                <w:rFonts w:ascii="TimesNewRoman" w:eastAsia="宋体" w:hAnsi="TimesNewRoman" w:cs="宋体"/>
                <w:color w:val="000000"/>
                <w:kern w:val="0"/>
                <w:sz w:val="20"/>
                <w:szCs w:val="20"/>
              </w:rPr>
              <w:t>5</w:t>
            </w:r>
            <w:r w:rsidR="00AD7BD4" w:rsidRPr="00AD7BD4">
              <w:rPr>
                <w:rFonts w:ascii="TimesNewRoman" w:eastAsia="宋体" w:hAnsi="TimesNewRoman" w:cs="宋体"/>
                <w:color w:val="000000"/>
                <w:kern w:val="0"/>
                <w:sz w:val="20"/>
                <w:szCs w:val="20"/>
              </w:rPr>
              <w:t>0</w:t>
            </w:r>
          </w:p>
        </w:tc>
      </w:tr>
      <w:tr w:rsidR="00AD7BD4" w:rsidRPr="00AD7BD4" w14:paraId="6B9F6DF4" w14:textId="77777777"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14:paraId="3806A0C1" w14:textId="77777777" w:rsidR="00AD7BD4" w:rsidRPr="00AD7BD4" w:rsidRDefault="00AD7BD4" w:rsidP="00AD7BD4">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 xml:space="preserve">Terminal generation number </w:t>
            </w:r>
          </w:p>
        </w:tc>
        <w:tc>
          <w:tcPr>
            <w:tcW w:w="1063" w:type="dxa"/>
            <w:tcBorders>
              <w:top w:val="single" w:sz="4" w:space="0" w:color="auto"/>
              <w:left w:val="single" w:sz="4" w:space="0" w:color="auto"/>
              <w:bottom w:val="single" w:sz="4" w:space="0" w:color="auto"/>
              <w:right w:val="single" w:sz="4" w:space="0" w:color="auto"/>
            </w:tcBorders>
            <w:vAlign w:val="center"/>
            <w:hideMark/>
          </w:tcPr>
          <w:p w14:paraId="7151D684" w14:textId="77777777" w:rsidR="00AD7BD4" w:rsidRPr="00AD7BD4" w:rsidRDefault="00AD7BD4" w:rsidP="006F0B0A">
            <w:pPr>
              <w:widowControl/>
              <w:jc w:val="center"/>
              <w:rPr>
                <w:rFonts w:ascii="宋体" w:eastAsia="宋体" w:hAnsi="宋体" w:cs="宋体"/>
                <w:kern w:val="0"/>
                <w:sz w:val="24"/>
                <w:szCs w:val="24"/>
              </w:rPr>
            </w:pPr>
            <w:r w:rsidRPr="00AD7BD4">
              <w:rPr>
                <w:rFonts w:ascii="TimesNewRoman" w:eastAsia="宋体" w:hAnsi="TimesNewRoman" w:cs="宋体"/>
                <w:color w:val="000000"/>
                <w:kern w:val="0"/>
                <w:sz w:val="20"/>
                <w:szCs w:val="20"/>
              </w:rPr>
              <w:t>100</w:t>
            </w:r>
          </w:p>
        </w:tc>
      </w:tr>
      <w:tr w:rsidR="00AD7BD4" w:rsidRPr="00AD7BD4" w14:paraId="5ACBC8C2" w14:textId="77777777"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14:paraId="5E4A07F9" w14:textId="77777777" w:rsidR="00AD7BD4" w:rsidRPr="00AD7BD4" w:rsidRDefault="00AD7BD4" w:rsidP="00AD7BD4">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 xml:space="preserve">Crossover probability </w:t>
            </w:r>
            <w:r w:rsidRPr="00AD7BD4">
              <w:rPr>
                <w:rFonts w:ascii="TimesNewRoman" w:eastAsia="宋体" w:hAnsi="TimesNewRoman" w:cs="宋体"/>
                <w:i/>
                <w:iCs/>
                <w:color w:val="000000"/>
                <w:kern w:val="0"/>
                <w:sz w:val="24"/>
                <w:szCs w:val="24"/>
              </w:rPr>
              <w:t>P</w:t>
            </w:r>
            <w:r w:rsidRPr="00AD7BD4">
              <w:rPr>
                <w:rFonts w:ascii="TimesNewRoman" w:eastAsia="宋体" w:hAnsi="TimesNewRoman" w:cs="宋体"/>
                <w:i/>
                <w:iCs/>
                <w:color w:val="000000"/>
                <w:kern w:val="0"/>
                <w:sz w:val="14"/>
                <w:szCs w:val="14"/>
              </w:rPr>
              <w:t xml:space="preserve">c </w:t>
            </w:r>
          </w:p>
        </w:tc>
        <w:tc>
          <w:tcPr>
            <w:tcW w:w="1063" w:type="dxa"/>
            <w:tcBorders>
              <w:top w:val="single" w:sz="4" w:space="0" w:color="auto"/>
              <w:left w:val="single" w:sz="4" w:space="0" w:color="auto"/>
              <w:bottom w:val="single" w:sz="4" w:space="0" w:color="auto"/>
              <w:right w:val="single" w:sz="4" w:space="0" w:color="auto"/>
            </w:tcBorders>
            <w:vAlign w:val="center"/>
            <w:hideMark/>
          </w:tcPr>
          <w:p w14:paraId="5920CFAB" w14:textId="77777777" w:rsidR="00AD7BD4" w:rsidRPr="00AD7BD4" w:rsidRDefault="00D8058E" w:rsidP="006F0B0A">
            <w:pPr>
              <w:widowControl/>
              <w:jc w:val="center"/>
              <w:rPr>
                <w:rFonts w:ascii="宋体" w:eastAsia="宋体" w:hAnsi="宋体" w:cs="宋体"/>
                <w:kern w:val="0"/>
                <w:sz w:val="24"/>
                <w:szCs w:val="24"/>
              </w:rPr>
            </w:pPr>
            <w:r>
              <w:rPr>
                <w:rFonts w:ascii="TimesNewRoman" w:eastAsia="宋体" w:hAnsi="TimesNewRoman" w:cs="宋体"/>
                <w:color w:val="000000"/>
                <w:kern w:val="0"/>
                <w:sz w:val="20"/>
                <w:szCs w:val="20"/>
              </w:rPr>
              <w:t>0.75</w:t>
            </w:r>
          </w:p>
        </w:tc>
      </w:tr>
      <w:tr w:rsidR="00AD7BD4" w:rsidRPr="00AD7BD4" w14:paraId="19A207A2" w14:textId="77777777"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14:paraId="56E19B0F" w14:textId="77777777" w:rsidR="00AD7BD4" w:rsidRPr="00AD7BD4" w:rsidRDefault="00D44658" w:rsidP="00AD7BD4">
            <w:pPr>
              <w:widowControl/>
              <w:jc w:val="left"/>
              <w:rPr>
                <w:rFonts w:ascii="宋体" w:eastAsia="宋体" w:hAnsi="宋体" w:cs="宋体"/>
                <w:kern w:val="0"/>
                <w:sz w:val="24"/>
                <w:szCs w:val="24"/>
              </w:rPr>
            </w:pPr>
            <w:r>
              <w:rPr>
                <w:rFonts w:ascii="TimesNewRoman" w:eastAsia="宋体" w:hAnsi="TimesNewRoman" w:cs="宋体"/>
                <w:color w:val="000000"/>
                <w:kern w:val="0"/>
                <w:sz w:val="20"/>
                <w:szCs w:val="20"/>
              </w:rPr>
              <w:t>Mutation</w:t>
            </w:r>
            <w:r w:rsidR="00AD7BD4" w:rsidRPr="00AD7BD4">
              <w:rPr>
                <w:rFonts w:ascii="TimesNewRoman" w:eastAsia="宋体" w:hAnsi="TimesNewRoman" w:cs="宋体"/>
                <w:color w:val="000000"/>
                <w:kern w:val="0"/>
                <w:sz w:val="20"/>
                <w:szCs w:val="20"/>
              </w:rPr>
              <w:t xml:space="preserve"> probability </w:t>
            </w:r>
            <w:r w:rsidR="00AD7BD4" w:rsidRPr="00AD7BD4">
              <w:rPr>
                <w:rFonts w:ascii="TimesNewRoman" w:eastAsia="宋体" w:hAnsi="TimesNewRoman" w:cs="宋体"/>
                <w:i/>
                <w:iCs/>
                <w:color w:val="000000"/>
                <w:kern w:val="0"/>
                <w:sz w:val="24"/>
                <w:szCs w:val="24"/>
              </w:rPr>
              <w:t>P</w:t>
            </w:r>
            <w:r w:rsidR="00AD7BD4" w:rsidRPr="00AD7BD4">
              <w:rPr>
                <w:rFonts w:ascii="TimesNewRoman" w:eastAsia="宋体" w:hAnsi="TimesNewRoman" w:cs="宋体"/>
                <w:i/>
                <w:iCs/>
                <w:color w:val="000000"/>
                <w:kern w:val="0"/>
                <w:sz w:val="14"/>
                <w:szCs w:val="14"/>
              </w:rPr>
              <w:t xml:space="preserve">m </w:t>
            </w:r>
          </w:p>
        </w:tc>
        <w:tc>
          <w:tcPr>
            <w:tcW w:w="1063" w:type="dxa"/>
            <w:tcBorders>
              <w:top w:val="single" w:sz="4" w:space="0" w:color="auto"/>
              <w:left w:val="single" w:sz="4" w:space="0" w:color="auto"/>
              <w:bottom w:val="single" w:sz="4" w:space="0" w:color="auto"/>
              <w:right w:val="single" w:sz="4" w:space="0" w:color="auto"/>
            </w:tcBorders>
            <w:vAlign w:val="center"/>
            <w:hideMark/>
          </w:tcPr>
          <w:p w14:paraId="28066D76" w14:textId="77777777" w:rsidR="00AD7BD4" w:rsidRPr="00AD7BD4" w:rsidRDefault="00AD7BD4" w:rsidP="006F0B0A">
            <w:pPr>
              <w:widowControl/>
              <w:jc w:val="center"/>
              <w:rPr>
                <w:rFonts w:ascii="宋体" w:eastAsia="宋体" w:hAnsi="宋体" w:cs="宋体"/>
                <w:kern w:val="0"/>
                <w:sz w:val="24"/>
                <w:szCs w:val="24"/>
              </w:rPr>
            </w:pPr>
            <w:r w:rsidRPr="00AD7BD4">
              <w:rPr>
                <w:rFonts w:ascii="TimesNewRoman" w:eastAsia="宋体" w:hAnsi="TimesNewRoman" w:cs="宋体"/>
                <w:color w:val="000000"/>
                <w:kern w:val="0"/>
                <w:sz w:val="20"/>
                <w:szCs w:val="20"/>
              </w:rPr>
              <w:t>0.02</w:t>
            </w:r>
          </w:p>
        </w:tc>
      </w:tr>
      <w:tr w:rsidR="00AD7BD4" w:rsidRPr="00AD7BD4" w14:paraId="491F45A6" w14:textId="77777777"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14:paraId="780B9B6E" w14:textId="77777777" w:rsidR="00AD7BD4" w:rsidRPr="00AD7BD4" w:rsidRDefault="00AD7BD4" w:rsidP="00AD7BD4">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Reserve ratio x</w:t>
            </w:r>
            <w:r w:rsidRPr="00AD7BD4">
              <w:rPr>
                <w:rFonts w:ascii="宋体" w:eastAsia="宋体" w:hAnsi="宋体" w:cs="宋体"/>
                <w:color w:val="000000"/>
                <w:kern w:val="0"/>
                <w:sz w:val="20"/>
                <w:szCs w:val="20"/>
              </w:rPr>
              <w:t xml:space="preserve">％ </w:t>
            </w:r>
          </w:p>
        </w:tc>
        <w:tc>
          <w:tcPr>
            <w:tcW w:w="1063" w:type="dxa"/>
            <w:tcBorders>
              <w:top w:val="single" w:sz="4" w:space="0" w:color="auto"/>
              <w:left w:val="single" w:sz="4" w:space="0" w:color="auto"/>
              <w:bottom w:val="single" w:sz="4" w:space="0" w:color="auto"/>
              <w:right w:val="single" w:sz="4" w:space="0" w:color="auto"/>
            </w:tcBorders>
            <w:vAlign w:val="center"/>
            <w:hideMark/>
          </w:tcPr>
          <w:p w14:paraId="7056B309" w14:textId="77777777" w:rsidR="00AD7BD4" w:rsidRPr="00AD7BD4" w:rsidRDefault="006D7DAD" w:rsidP="006F0B0A">
            <w:pPr>
              <w:widowControl/>
              <w:jc w:val="center"/>
              <w:rPr>
                <w:rFonts w:ascii="宋体" w:eastAsia="宋体" w:hAnsi="宋体" w:cs="宋体"/>
                <w:kern w:val="0"/>
                <w:sz w:val="24"/>
                <w:szCs w:val="24"/>
              </w:rPr>
            </w:pPr>
            <w:r>
              <w:rPr>
                <w:rFonts w:ascii="TimesNewRoman" w:eastAsia="宋体" w:hAnsi="TimesNewRoman" w:cs="宋体"/>
                <w:color w:val="000000"/>
                <w:kern w:val="0"/>
                <w:sz w:val="20"/>
                <w:szCs w:val="20"/>
              </w:rPr>
              <w:t>2</w:t>
            </w:r>
            <w:r w:rsidR="00AD7BD4" w:rsidRPr="00AD7BD4">
              <w:rPr>
                <w:rFonts w:ascii="TimesNewRoman" w:eastAsia="宋体" w:hAnsi="TimesNewRoman" w:cs="宋体"/>
                <w:color w:val="000000"/>
                <w:kern w:val="0"/>
                <w:sz w:val="20"/>
                <w:szCs w:val="20"/>
              </w:rPr>
              <w:t>5</w:t>
            </w:r>
            <w:r w:rsidR="00AD7BD4" w:rsidRPr="00AD7BD4">
              <w:rPr>
                <w:rFonts w:ascii="宋体" w:eastAsia="宋体" w:hAnsi="宋体" w:cs="宋体"/>
                <w:color w:val="000000"/>
                <w:kern w:val="0"/>
                <w:sz w:val="20"/>
                <w:szCs w:val="20"/>
              </w:rPr>
              <w:t>％</w:t>
            </w:r>
          </w:p>
        </w:tc>
      </w:tr>
      <w:tr w:rsidR="00AD7BD4" w:rsidRPr="00AD7BD4" w14:paraId="4871E743" w14:textId="77777777"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14:paraId="4FBFC200" w14:textId="77777777" w:rsidR="00AD7BD4" w:rsidRPr="00AD7BD4" w:rsidRDefault="00AD7BD4" w:rsidP="00AD7BD4">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Crossover ratio</w:t>
            </w:r>
            <w:r w:rsidR="00E83A5D">
              <w:rPr>
                <w:rFonts w:ascii="TimesNewRoman" w:eastAsia="宋体" w:hAnsi="TimesNewRoman" w:cs="宋体"/>
                <w:color w:val="000000"/>
                <w:kern w:val="0"/>
                <w:sz w:val="20"/>
                <w:szCs w:val="20"/>
              </w:rPr>
              <w:t xml:space="preserve"> </w:t>
            </w:r>
            <w:r w:rsidRPr="00AD7BD4">
              <w:rPr>
                <w:rFonts w:ascii="TimesNewRoman" w:eastAsia="宋体" w:hAnsi="TimesNewRoman" w:cs="宋体"/>
                <w:i/>
                <w:iCs/>
                <w:color w:val="000000"/>
                <w:kern w:val="0"/>
                <w:sz w:val="24"/>
                <w:szCs w:val="24"/>
              </w:rPr>
              <w:t>P</w:t>
            </w:r>
            <w:r w:rsidRPr="00AD7BD4">
              <w:rPr>
                <w:rFonts w:ascii="TimesNewRoman" w:eastAsia="宋体" w:hAnsi="TimesNewRoman" w:cs="宋体"/>
                <w:i/>
                <w:iCs/>
                <w:color w:val="000000"/>
                <w:kern w:val="0"/>
                <w:sz w:val="14"/>
                <w:szCs w:val="14"/>
              </w:rPr>
              <w:t>s</w:t>
            </w:r>
          </w:p>
        </w:tc>
        <w:tc>
          <w:tcPr>
            <w:tcW w:w="1063" w:type="dxa"/>
            <w:tcBorders>
              <w:top w:val="single" w:sz="4" w:space="0" w:color="auto"/>
              <w:left w:val="single" w:sz="4" w:space="0" w:color="auto"/>
              <w:bottom w:val="single" w:sz="4" w:space="0" w:color="auto"/>
              <w:right w:val="single" w:sz="4" w:space="0" w:color="auto"/>
            </w:tcBorders>
            <w:vAlign w:val="center"/>
            <w:hideMark/>
          </w:tcPr>
          <w:p w14:paraId="0A826BE5" w14:textId="77777777" w:rsidR="00AD7BD4" w:rsidRPr="00AD7BD4" w:rsidRDefault="00AD7BD4" w:rsidP="006F0B0A">
            <w:pPr>
              <w:widowControl/>
              <w:jc w:val="center"/>
              <w:rPr>
                <w:rFonts w:ascii="宋体" w:eastAsia="宋体" w:hAnsi="宋体" w:cs="宋体"/>
                <w:kern w:val="0"/>
                <w:sz w:val="24"/>
                <w:szCs w:val="24"/>
              </w:rPr>
            </w:pPr>
            <w:r w:rsidRPr="00AD7BD4">
              <w:rPr>
                <w:rFonts w:ascii="TimesNewRoman" w:eastAsia="宋体" w:hAnsi="TimesNewRoman" w:cs="宋体"/>
                <w:color w:val="000000"/>
                <w:kern w:val="0"/>
                <w:sz w:val="20"/>
                <w:szCs w:val="20"/>
              </w:rPr>
              <w:t>0.5</w:t>
            </w:r>
          </w:p>
        </w:tc>
      </w:tr>
      <w:tr w:rsidR="00AD7BD4" w:rsidRPr="00AD7BD4" w14:paraId="02844FAD" w14:textId="77777777"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14:paraId="54C1E296" w14:textId="77777777" w:rsidR="00AD7BD4" w:rsidRPr="00AD7BD4" w:rsidRDefault="00D44658" w:rsidP="00AD7BD4">
            <w:pPr>
              <w:widowControl/>
              <w:jc w:val="left"/>
              <w:rPr>
                <w:rFonts w:ascii="宋体" w:eastAsia="宋体" w:hAnsi="宋体" w:cs="宋体"/>
                <w:kern w:val="0"/>
                <w:sz w:val="24"/>
                <w:szCs w:val="24"/>
              </w:rPr>
            </w:pPr>
            <w:r>
              <w:rPr>
                <w:rFonts w:ascii="TimesNewRoman" w:eastAsia="宋体" w:hAnsi="TimesNewRoman" w:cs="宋体"/>
                <w:color w:val="000000"/>
                <w:kern w:val="0"/>
                <w:sz w:val="20"/>
                <w:szCs w:val="20"/>
              </w:rPr>
              <w:t>Mutation</w:t>
            </w:r>
            <w:r w:rsidR="00AD7BD4" w:rsidRPr="00AD7BD4">
              <w:rPr>
                <w:rFonts w:ascii="TimesNewRoman" w:eastAsia="宋体" w:hAnsi="TimesNewRoman" w:cs="宋体"/>
                <w:color w:val="000000"/>
                <w:kern w:val="0"/>
                <w:sz w:val="20"/>
                <w:szCs w:val="20"/>
              </w:rPr>
              <w:t xml:space="preserve"> ratio</w:t>
            </w:r>
            <w:r w:rsidR="00E83A5D">
              <w:rPr>
                <w:rFonts w:ascii="TimesNewRoman" w:eastAsia="宋体" w:hAnsi="TimesNewRoman" w:cs="宋体"/>
                <w:color w:val="000000"/>
                <w:kern w:val="0"/>
                <w:sz w:val="20"/>
                <w:szCs w:val="20"/>
              </w:rPr>
              <w:t xml:space="preserve"> </w:t>
            </w:r>
            <w:r w:rsidR="00AD7BD4" w:rsidRPr="00AD7BD4">
              <w:rPr>
                <w:rFonts w:ascii="TimesNewRoman" w:eastAsia="宋体" w:hAnsi="TimesNewRoman" w:cs="宋体"/>
                <w:i/>
                <w:iCs/>
                <w:color w:val="000000"/>
                <w:kern w:val="0"/>
                <w:sz w:val="24"/>
                <w:szCs w:val="24"/>
              </w:rPr>
              <w:t>P</w:t>
            </w:r>
            <w:r w:rsidR="00AD7BD4" w:rsidRPr="00AD7BD4">
              <w:rPr>
                <w:rFonts w:ascii="TimesNewRoman" w:eastAsia="宋体" w:hAnsi="TimesNewRoman" w:cs="宋体"/>
                <w:i/>
                <w:iCs/>
                <w:color w:val="000000"/>
                <w:kern w:val="0"/>
                <w:sz w:val="14"/>
                <w:szCs w:val="14"/>
              </w:rPr>
              <w:t>b</w:t>
            </w:r>
          </w:p>
        </w:tc>
        <w:tc>
          <w:tcPr>
            <w:tcW w:w="1063" w:type="dxa"/>
            <w:tcBorders>
              <w:top w:val="single" w:sz="4" w:space="0" w:color="auto"/>
              <w:left w:val="single" w:sz="4" w:space="0" w:color="auto"/>
              <w:bottom w:val="single" w:sz="4" w:space="0" w:color="auto"/>
              <w:right w:val="single" w:sz="4" w:space="0" w:color="auto"/>
            </w:tcBorders>
            <w:vAlign w:val="center"/>
            <w:hideMark/>
          </w:tcPr>
          <w:p w14:paraId="2D1E67E4" w14:textId="77777777" w:rsidR="00AD7BD4" w:rsidRPr="00AD7BD4" w:rsidRDefault="00AD7BD4" w:rsidP="006F0B0A">
            <w:pPr>
              <w:widowControl/>
              <w:jc w:val="center"/>
              <w:rPr>
                <w:rFonts w:ascii="宋体" w:eastAsia="宋体" w:hAnsi="宋体" w:cs="宋体"/>
                <w:kern w:val="0"/>
                <w:sz w:val="24"/>
                <w:szCs w:val="24"/>
              </w:rPr>
            </w:pPr>
            <w:r w:rsidRPr="00AD7BD4">
              <w:rPr>
                <w:rFonts w:ascii="TimesNewRoman" w:eastAsia="宋体" w:hAnsi="TimesNewRoman" w:cs="宋体"/>
                <w:color w:val="000000"/>
                <w:kern w:val="0"/>
                <w:sz w:val="20"/>
                <w:szCs w:val="20"/>
              </w:rPr>
              <w:t>0.</w:t>
            </w:r>
            <w:r w:rsidR="00D8058E">
              <w:rPr>
                <w:rFonts w:ascii="TimesNewRoman" w:eastAsia="宋体" w:hAnsi="TimesNewRoman" w:cs="宋体"/>
                <w:color w:val="000000"/>
                <w:kern w:val="0"/>
                <w:sz w:val="20"/>
                <w:szCs w:val="20"/>
              </w:rPr>
              <w:t>05</w:t>
            </w:r>
          </w:p>
        </w:tc>
      </w:tr>
    </w:tbl>
    <w:p w14:paraId="28F15C04" w14:textId="77777777" w:rsidR="00AD7BD4" w:rsidRDefault="00D8058E" w:rsidP="00D8058E">
      <w:pPr>
        <w:ind w:firstLine="420"/>
        <w:jc w:val="center"/>
        <w:rPr>
          <w:rStyle w:val="fontstyle01"/>
          <w:rFonts w:hint="eastAsia"/>
          <w:sz w:val="21"/>
          <w:szCs w:val="24"/>
        </w:rPr>
      </w:pPr>
      <w:r w:rsidRPr="00976872">
        <w:rPr>
          <w:rStyle w:val="fontstyle01"/>
          <w:sz w:val="21"/>
          <w:szCs w:val="24"/>
        </w:rPr>
        <w:t>Tabel 1</w:t>
      </w:r>
      <w:r w:rsidR="00EA4BBE">
        <w:rPr>
          <w:rStyle w:val="fontstyle01"/>
          <w:sz w:val="21"/>
          <w:szCs w:val="24"/>
        </w:rPr>
        <w:t>.</w:t>
      </w:r>
      <w:r w:rsidRPr="00976872">
        <w:rPr>
          <w:rStyle w:val="fontstyle01"/>
          <w:sz w:val="21"/>
          <w:szCs w:val="24"/>
        </w:rPr>
        <w:t xml:space="preserve"> genetic algorithm parameter</w:t>
      </w:r>
    </w:p>
    <w:p w14:paraId="4E63D9D3" w14:textId="77777777" w:rsidR="00C8767F" w:rsidRDefault="00C8767F" w:rsidP="00D8058E">
      <w:pPr>
        <w:ind w:firstLine="420"/>
        <w:jc w:val="center"/>
        <w:rPr>
          <w:rStyle w:val="fontstyle01"/>
          <w:rFonts w:hint="eastAsia"/>
          <w:sz w:val="24"/>
          <w:szCs w:val="24"/>
        </w:rPr>
      </w:pPr>
    </w:p>
    <w:p w14:paraId="67A8525C" w14:textId="6609F516" w:rsidR="00AD7BD4" w:rsidRDefault="00AD7BD4" w:rsidP="004E72FF">
      <w:pPr>
        <w:ind w:firstLine="420"/>
        <w:rPr>
          <w:rStyle w:val="fontstyle01"/>
          <w:rFonts w:hint="eastAsia"/>
          <w:sz w:val="24"/>
          <w:szCs w:val="24"/>
        </w:rPr>
      </w:pPr>
      <w:commentRangeStart w:id="107"/>
      <w:r>
        <w:rPr>
          <w:rStyle w:val="fontstyle01"/>
          <w:sz w:val="24"/>
          <w:szCs w:val="24"/>
        </w:rPr>
        <w:t>We compare the performance of our optimal caching scheme</w:t>
      </w:r>
      <w:r w:rsidR="00711C7C">
        <w:rPr>
          <w:rStyle w:val="fontstyle01"/>
          <w:sz w:val="24"/>
          <w:szCs w:val="24"/>
        </w:rPr>
        <w:t xml:space="preserve"> with </w:t>
      </w:r>
      <w:r w:rsidR="001D6C4E">
        <w:rPr>
          <w:rStyle w:val="fontstyle01"/>
          <w:sz w:val="24"/>
          <w:szCs w:val="24"/>
        </w:rPr>
        <w:t>MPC (</w:t>
      </w:r>
      <w:r w:rsidR="00711C7C">
        <w:rPr>
          <w:rStyle w:val="fontstyle01"/>
          <w:sz w:val="24"/>
          <w:szCs w:val="24"/>
        </w:rPr>
        <w:t>most popular caching</w:t>
      </w:r>
      <w:r w:rsidR="001D6C4E">
        <w:rPr>
          <w:rStyle w:val="fontstyle01"/>
          <w:sz w:val="24"/>
          <w:szCs w:val="24"/>
        </w:rPr>
        <w:t>)</w:t>
      </w:r>
      <w:r w:rsidR="00711C7C">
        <w:rPr>
          <w:rStyle w:val="fontstyle01"/>
          <w:sz w:val="24"/>
          <w:szCs w:val="24"/>
        </w:rPr>
        <w:t xml:space="preserve"> schemes, which uses global </w:t>
      </w:r>
      <w:r w:rsidR="00EA4BBE">
        <w:rPr>
          <w:rStyle w:val="fontstyle01"/>
          <w:sz w:val="24"/>
          <w:szCs w:val="24"/>
        </w:rPr>
        <w:t xml:space="preserve">static </w:t>
      </w:r>
      <w:r w:rsidR="00711C7C">
        <w:rPr>
          <w:rStyle w:val="fontstyle01"/>
          <w:sz w:val="24"/>
          <w:szCs w:val="24"/>
        </w:rPr>
        <w:t xml:space="preserve">content popularity and each BS stores the most </w:t>
      </w:r>
      <w:del w:id="108" w:author="Xu Xiaodong" w:date="2018-11-02T00:51:00Z">
        <w:r w:rsidR="00711C7C" w:rsidDel="00ED4683">
          <w:rPr>
            <w:rStyle w:val="fontstyle01"/>
            <w:sz w:val="24"/>
            <w:szCs w:val="24"/>
          </w:rPr>
          <w:delText>populay</w:delText>
        </w:r>
      </w:del>
      <w:ins w:id="109" w:author="Xu Xiaodong" w:date="2018-11-02T00:51:00Z">
        <w:r w:rsidR="00ED4683">
          <w:rPr>
            <w:rStyle w:val="fontstyle01"/>
            <w:sz w:val="24"/>
            <w:szCs w:val="24"/>
          </w:rPr>
          <w:t>popular</w:t>
        </w:r>
      </w:ins>
      <w:r w:rsidR="00711C7C">
        <w:rPr>
          <w:rStyle w:val="fontstyle01"/>
          <w:sz w:val="24"/>
          <w:szCs w:val="24"/>
        </w:rPr>
        <w:t xml:space="preserve"> files until its cache is full. </w:t>
      </w:r>
      <w:commentRangeEnd w:id="107"/>
      <w:r w:rsidR="00ED4683">
        <w:rPr>
          <w:rStyle w:val="aa"/>
        </w:rPr>
        <w:commentReference w:id="107"/>
      </w:r>
    </w:p>
    <w:p w14:paraId="3F6C840A" w14:textId="77777777" w:rsidR="00BD1104" w:rsidRDefault="00BD1104" w:rsidP="004E72FF">
      <w:pPr>
        <w:ind w:firstLine="420"/>
        <w:rPr>
          <w:rStyle w:val="fontstyle01"/>
          <w:rFonts w:hint="eastAsia"/>
          <w:sz w:val="24"/>
          <w:szCs w:val="24"/>
        </w:rPr>
      </w:pPr>
    </w:p>
    <w:p w14:paraId="41124DB2" w14:textId="1892AC9B" w:rsidR="00BE3354" w:rsidRPr="00BD1104" w:rsidRDefault="00BD1104" w:rsidP="00BD1104">
      <w:pPr>
        <w:rPr>
          <w:rStyle w:val="fontstyle01"/>
          <w:rFonts w:hint="eastAsia"/>
          <w:i/>
          <w:sz w:val="24"/>
          <w:szCs w:val="24"/>
        </w:rPr>
      </w:pPr>
      <w:r>
        <w:rPr>
          <w:rStyle w:val="fontstyle01"/>
          <w:i/>
          <w:sz w:val="24"/>
          <w:szCs w:val="24"/>
        </w:rPr>
        <w:t>A.</w:t>
      </w:r>
      <w:r w:rsidR="00A32A69" w:rsidRPr="00BD1104">
        <w:rPr>
          <w:rStyle w:val="fontstyle01"/>
          <w:i/>
          <w:sz w:val="24"/>
          <w:szCs w:val="24"/>
        </w:rPr>
        <w:t xml:space="preserve"> </w:t>
      </w:r>
      <w:r w:rsidR="003C2DCA">
        <w:rPr>
          <w:rStyle w:val="fontstyle01"/>
          <w:i/>
          <w:sz w:val="24"/>
          <w:szCs w:val="24"/>
        </w:rPr>
        <w:t>Capacity</w:t>
      </w:r>
      <w:r w:rsidR="00E616BA">
        <w:rPr>
          <w:rStyle w:val="fontstyle01"/>
          <w:i/>
          <w:sz w:val="24"/>
          <w:szCs w:val="24"/>
        </w:rPr>
        <w:t xml:space="preserve"> </w:t>
      </w:r>
      <w:r w:rsidR="003C2DCA">
        <w:rPr>
          <w:rStyle w:val="fontstyle01"/>
          <w:i/>
          <w:sz w:val="24"/>
          <w:szCs w:val="24"/>
        </w:rPr>
        <w:t>B</w:t>
      </w:r>
      <w:r w:rsidR="003C2DCA" w:rsidRPr="003C2DCA">
        <w:rPr>
          <w:rStyle w:val="fontstyle01"/>
          <w:i/>
          <w:sz w:val="24"/>
          <w:szCs w:val="24"/>
        </w:rPr>
        <w:t>ased</w:t>
      </w:r>
      <w:r w:rsidR="003C2DCA">
        <w:rPr>
          <w:rStyle w:val="fontstyle01"/>
          <w:i/>
          <w:sz w:val="24"/>
          <w:szCs w:val="24"/>
        </w:rPr>
        <w:t xml:space="preserve"> S</w:t>
      </w:r>
      <w:r w:rsidR="003C2DCA" w:rsidRPr="003C2DCA">
        <w:rPr>
          <w:rStyle w:val="fontstyle01"/>
          <w:i/>
          <w:sz w:val="24"/>
          <w:szCs w:val="24"/>
        </w:rPr>
        <w:t>ystem</w:t>
      </w:r>
      <w:r w:rsidR="00E616BA">
        <w:rPr>
          <w:rStyle w:val="fontstyle01"/>
          <w:i/>
          <w:sz w:val="24"/>
          <w:szCs w:val="24"/>
        </w:rPr>
        <w:t xml:space="preserve"> </w:t>
      </w:r>
      <w:del w:id="110" w:author="Xu Xiaodong" w:date="2018-11-02T00:58:00Z">
        <w:r w:rsidR="003C2DCA" w:rsidDel="00D705D2">
          <w:rPr>
            <w:rStyle w:val="fontstyle01"/>
            <w:i/>
            <w:sz w:val="24"/>
            <w:szCs w:val="24"/>
          </w:rPr>
          <w:delText>T</w:delText>
        </w:r>
        <w:r w:rsidR="003C2DCA" w:rsidRPr="003C2DCA" w:rsidDel="00D705D2">
          <w:rPr>
            <w:rStyle w:val="fontstyle01"/>
            <w:i/>
            <w:sz w:val="24"/>
            <w:szCs w:val="24"/>
          </w:rPr>
          <w:delText>throughput</w:delText>
        </w:r>
      </w:del>
      <w:ins w:id="111" w:author="Xu Xiaodong" w:date="2018-11-02T00:58:00Z">
        <w:r w:rsidR="00D705D2">
          <w:rPr>
            <w:rStyle w:val="fontstyle01"/>
            <w:i/>
            <w:sz w:val="24"/>
            <w:szCs w:val="24"/>
          </w:rPr>
          <w:t>T</w:t>
        </w:r>
        <w:r w:rsidR="00D705D2" w:rsidRPr="003C2DCA">
          <w:rPr>
            <w:rStyle w:val="fontstyle01"/>
            <w:i/>
            <w:sz w:val="24"/>
            <w:szCs w:val="24"/>
          </w:rPr>
          <w:t>hroughput</w:t>
        </w:r>
      </w:ins>
      <w:r w:rsidR="003C2DCA">
        <w:rPr>
          <w:rStyle w:val="fontstyle01"/>
          <w:i/>
          <w:sz w:val="24"/>
          <w:szCs w:val="24"/>
        </w:rPr>
        <w:t xml:space="preserve"> </w:t>
      </w:r>
      <w:r w:rsidR="003C2DCA" w:rsidRPr="00BD1104">
        <w:rPr>
          <w:rStyle w:val="fontstyle01"/>
          <w:i/>
          <w:sz w:val="24"/>
          <w:szCs w:val="24"/>
        </w:rPr>
        <w:t>Performance</w:t>
      </w:r>
    </w:p>
    <w:p w14:paraId="763B8C3D" w14:textId="77777777" w:rsidR="001D6C4E" w:rsidRDefault="003C2DCA" w:rsidP="001E5A1E">
      <w:pPr>
        <w:ind w:firstLine="420"/>
        <w:rPr>
          <w:rStyle w:val="fontstyle01"/>
          <w:rFonts w:hint="eastAsia"/>
          <w:sz w:val="24"/>
          <w:szCs w:val="24"/>
        </w:rPr>
      </w:pPr>
      <w:r>
        <w:rPr>
          <w:rStyle w:val="fontstyle01"/>
          <w:sz w:val="24"/>
          <w:szCs w:val="24"/>
        </w:rPr>
        <w:t>Fig. 4</w:t>
      </w:r>
      <w:r w:rsidR="00343979">
        <w:rPr>
          <w:rStyle w:val="fontstyle01"/>
          <w:sz w:val="24"/>
          <w:szCs w:val="24"/>
        </w:rPr>
        <w:t xml:space="preserve"> illustrate the performance of our proposed scheme</w:t>
      </w:r>
      <w:r w:rsidR="001548A5">
        <w:rPr>
          <w:rStyle w:val="fontstyle01"/>
          <w:sz w:val="24"/>
          <w:szCs w:val="24"/>
        </w:rPr>
        <w:t xml:space="preserve"> where we set </w:t>
      </w:r>
      <m:oMath>
        <m:r>
          <w:rPr>
            <w:rStyle w:val="fontstyle01"/>
            <w:rFonts w:ascii="Cambria Math" w:hAnsi="Cambria Math"/>
            <w:sz w:val="24"/>
            <w:szCs w:val="24"/>
          </w:rPr>
          <m:t>γ</m:t>
        </m:r>
        <m:r>
          <m:rPr>
            <m:sty m:val="p"/>
          </m:rPr>
          <w:rPr>
            <w:rStyle w:val="fontstyle01"/>
            <w:rFonts w:ascii="Cambria Math" w:hAnsi="Cambria Math"/>
            <w:sz w:val="24"/>
            <w:szCs w:val="24"/>
          </w:rPr>
          <m:t>=0.7</m:t>
        </m:r>
      </m:oMath>
      <w:r w:rsidR="001548A5">
        <w:rPr>
          <w:rStyle w:val="fontstyle01"/>
          <w:rFonts w:hint="eastAsia"/>
          <w:sz w:val="24"/>
          <w:szCs w:val="24"/>
        </w:rPr>
        <w:t xml:space="preserve"> </w:t>
      </w:r>
      <w:r w:rsidR="001548A5">
        <w:rPr>
          <w:rStyle w:val="fontstyle01"/>
          <w:sz w:val="24"/>
          <w:szCs w:val="24"/>
        </w:rPr>
        <w:t xml:space="preserve">and </w:t>
      </w:r>
      <m:oMath>
        <m:r>
          <w:rPr>
            <w:rStyle w:val="fontstyle01"/>
            <w:rFonts w:ascii="Cambria Math" w:hAnsi="Cambria Math"/>
            <w:sz w:val="24"/>
            <w:szCs w:val="24"/>
          </w:rPr>
          <m:t>μ=4</m:t>
        </m:r>
      </m:oMath>
      <w:r w:rsidR="00343979">
        <w:rPr>
          <w:rStyle w:val="fontstyle01"/>
          <w:sz w:val="24"/>
          <w:szCs w:val="24"/>
        </w:rPr>
        <w:t xml:space="preserve">. Fig. </w:t>
      </w:r>
      <w:r w:rsidR="00413AFC">
        <w:rPr>
          <w:rStyle w:val="fontstyle01"/>
          <w:sz w:val="24"/>
          <w:szCs w:val="24"/>
        </w:rPr>
        <w:t>4</w:t>
      </w:r>
      <w:r w:rsidR="00343979">
        <w:rPr>
          <w:rStyle w:val="fontstyle01"/>
          <w:sz w:val="24"/>
          <w:szCs w:val="24"/>
        </w:rPr>
        <w:t xml:space="preserve"> </w:t>
      </w:r>
      <w:r>
        <w:rPr>
          <w:rStyle w:val="fontstyle01"/>
          <w:sz w:val="24"/>
          <w:szCs w:val="24"/>
        </w:rPr>
        <w:t>shows the effective capacity based system throughput when the num of users varies in the network</w:t>
      </w:r>
      <w:r w:rsidR="001D6C4E" w:rsidRPr="001D6C4E">
        <w:rPr>
          <w:rStyle w:val="fontstyle01"/>
          <w:sz w:val="24"/>
          <w:szCs w:val="24"/>
        </w:rPr>
        <w:t xml:space="preserve">. </w:t>
      </w:r>
      <w:r w:rsidR="00DA7013">
        <w:rPr>
          <w:rStyle w:val="fontstyle01"/>
          <w:rFonts w:hint="eastAsia"/>
          <w:sz w:val="24"/>
          <w:szCs w:val="24"/>
        </w:rPr>
        <w:t>O</w:t>
      </w:r>
      <w:r w:rsidR="00DA7013">
        <w:rPr>
          <w:rStyle w:val="fontstyle01"/>
          <w:sz w:val="24"/>
          <w:szCs w:val="24"/>
        </w:rPr>
        <w:t>bviously w</w:t>
      </w:r>
      <w:r w:rsidR="001D6C4E" w:rsidRPr="001D6C4E">
        <w:rPr>
          <w:rStyle w:val="fontstyle01"/>
          <w:sz w:val="24"/>
          <w:szCs w:val="24"/>
        </w:rPr>
        <w:t>e see that</w:t>
      </w:r>
      <w:r w:rsidR="00C532AE">
        <w:rPr>
          <w:rStyle w:val="fontstyle01"/>
          <w:sz w:val="24"/>
          <w:szCs w:val="24"/>
        </w:rPr>
        <w:t xml:space="preserve"> as the number of user</w:t>
      </w:r>
      <w:r w:rsidR="00E616BA">
        <w:rPr>
          <w:rStyle w:val="fontstyle01"/>
          <w:sz w:val="24"/>
          <w:szCs w:val="24"/>
        </w:rPr>
        <w:t xml:space="preserve"> increases, the system throughout </w:t>
      </w:r>
      <w:r w:rsidR="00FE7E27">
        <w:rPr>
          <w:rStyle w:val="fontstyle01"/>
          <w:sz w:val="24"/>
          <w:szCs w:val="24"/>
        </w:rPr>
        <w:t xml:space="preserve">improves and </w:t>
      </w:r>
      <w:r w:rsidR="001D6C4E" w:rsidRPr="001D6C4E">
        <w:rPr>
          <w:rStyle w:val="fontstyle01"/>
          <w:sz w:val="24"/>
          <w:szCs w:val="24"/>
        </w:rPr>
        <w:t>the</w:t>
      </w:r>
      <w:r w:rsidR="001D6C4E">
        <w:rPr>
          <w:rStyle w:val="fontstyle01"/>
          <w:rFonts w:hint="eastAsia"/>
          <w:sz w:val="24"/>
          <w:szCs w:val="24"/>
        </w:rPr>
        <w:t xml:space="preserve"> </w:t>
      </w:r>
      <w:r w:rsidR="001D6C4E" w:rsidRPr="001D6C4E">
        <w:rPr>
          <w:rStyle w:val="fontstyle01"/>
          <w:sz w:val="24"/>
          <w:szCs w:val="24"/>
        </w:rPr>
        <w:t>mobility-awar</w:t>
      </w:r>
      <w:r w:rsidR="009C6083">
        <w:rPr>
          <w:rStyle w:val="fontstyle01"/>
          <w:sz w:val="24"/>
          <w:szCs w:val="24"/>
        </w:rPr>
        <w:t>e caching strategy</w:t>
      </w:r>
      <w:r w:rsidR="001D6C4E">
        <w:rPr>
          <w:rStyle w:val="fontstyle01"/>
          <w:sz w:val="24"/>
          <w:szCs w:val="24"/>
        </w:rPr>
        <w:t xml:space="preserve"> </w:t>
      </w:r>
      <w:r>
        <w:rPr>
          <w:rStyle w:val="fontstyle01"/>
          <w:sz w:val="24"/>
          <w:szCs w:val="24"/>
        </w:rPr>
        <w:t xml:space="preserve">always </w:t>
      </w:r>
      <w:r w:rsidR="001D6C4E">
        <w:rPr>
          <w:rStyle w:val="fontstyle01"/>
          <w:sz w:val="24"/>
          <w:szCs w:val="24"/>
        </w:rPr>
        <w:t>outperform</w:t>
      </w:r>
      <w:r>
        <w:rPr>
          <w:rStyle w:val="fontstyle01"/>
          <w:sz w:val="24"/>
          <w:szCs w:val="24"/>
        </w:rPr>
        <w:t>s</w:t>
      </w:r>
      <w:r w:rsidR="001D6C4E">
        <w:rPr>
          <w:rStyle w:val="fontstyle01"/>
          <w:sz w:val="24"/>
          <w:szCs w:val="24"/>
        </w:rPr>
        <w:t xml:space="preserve"> </w:t>
      </w:r>
      <w:r w:rsidR="001D6C4E" w:rsidRPr="001D6C4E">
        <w:rPr>
          <w:rStyle w:val="fontstyle01"/>
          <w:sz w:val="24"/>
          <w:szCs w:val="24"/>
        </w:rPr>
        <w:t xml:space="preserve">the </w:t>
      </w:r>
      <w:r>
        <w:rPr>
          <w:rStyle w:val="fontstyle01"/>
          <w:sz w:val="24"/>
          <w:szCs w:val="24"/>
        </w:rPr>
        <w:t xml:space="preserve">MPC </w:t>
      </w:r>
      <w:r w:rsidR="00E616BA">
        <w:rPr>
          <w:rStyle w:val="fontstyle01"/>
          <w:sz w:val="24"/>
          <w:szCs w:val="24"/>
        </w:rPr>
        <w:t xml:space="preserve">strategy. This is because that </w:t>
      </w:r>
      <w:r w:rsidR="00713AD6">
        <w:rPr>
          <w:rStyle w:val="fontstyle01"/>
          <w:sz w:val="24"/>
          <w:szCs w:val="24"/>
        </w:rPr>
        <w:t>files cached in the SBS and MBS</w:t>
      </w:r>
      <w:r w:rsidR="00E616BA">
        <w:rPr>
          <w:rStyle w:val="fontstyle01"/>
          <w:sz w:val="24"/>
          <w:szCs w:val="24"/>
        </w:rPr>
        <w:t xml:space="preserve"> changes according to users’ locati</w:t>
      </w:r>
      <w:r w:rsidR="00780AC7">
        <w:rPr>
          <w:rStyle w:val="fontstyle01"/>
          <w:sz w:val="24"/>
          <w:szCs w:val="24"/>
        </w:rPr>
        <w:t xml:space="preserve">on </w:t>
      </w:r>
      <w:r w:rsidR="00AD39AF">
        <w:rPr>
          <w:rStyle w:val="fontstyle01"/>
          <w:sz w:val="24"/>
          <w:szCs w:val="24"/>
        </w:rPr>
        <w:t>and preference. Hence, it can match the user request better and</w:t>
      </w:r>
      <w:r w:rsidR="00E616BA">
        <w:rPr>
          <w:rStyle w:val="fontstyle01"/>
          <w:sz w:val="24"/>
          <w:szCs w:val="24"/>
        </w:rPr>
        <w:t xml:space="preserve"> </w:t>
      </w:r>
      <w:r w:rsidR="00AD39AF">
        <w:rPr>
          <w:rStyle w:val="fontstyle01"/>
          <w:sz w:val="24"/>
          <w:szCs w:val="24"/>
        </w:rPr>
        <w:t>reduce the transmition delay.</w:t>
      </w:r>
    </w:p>
    <w:p w14:paraId="657FF38C" w14:textId="77777777" w:rsidR="00BD1104" w:rsidRDefault="001D6C4E" w:rsidP="001D6C4E">
      <w:pPr>
        <w:jc w:val="center"/>
        <w:rPr>
          <w:rStyle w:val="fontstyle01"/>
          <w:rFonts w:hint="eastAsia"/>
          <w:sz w:val="24"/>
          <w:szCs w:val="24"/>
        </w:rPr>
      </w:pPr>
      <w:commentRangeStart w:id="112"/>
      <w:r>
        <w:rPr>
          <w:rStyle w:val="fontstyle01"/>
          <w:rFonts w:hint="eastAsia"/>
          <w:noProof/>
          <w:sz w:val="24"/>
          <w:szCs w:val="24"/>
        </w:rPr>
        <w:lastRenderedPageBreak/>
        <w:drawing>
          <wp:inline distT="0" distB="0" distL="0" distR="0" wp14:anchorId="1C046892" wp14:editId="702C685A">
            <wp:extent cx="3738880" cy="2802255"/>
            <wp:effectExtent l="0" t="0" r="0" b="0"/>
            <wp:docPr id="1" name="图片 1" descr="C:\Users\85111\AppData\Local\Microsoft\Windows\INetCache\Content.Word\userNum&amp;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5111\AppData\Local\Microsoft\Windows\INetCache\Content.Word\userNum&amp;EC.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38880" cy="2802255"/>
                    </a:xfrm>
                    <a:prstGeom prst="rect">
                      <a:avLst/>
                    </a:prstGeom>
                    <a:noFill/>
                    <a:ln>
                      <a:noFill/>
                    </a:ln>
                  </pic:spPr>
                </pic:pic>
              </a:graphicData>
            </a:graphic>
          </wp:inline>
        </w:drawing>
      </w:r>
      <w:commentRangeEnd w:id="112"/>
      <w:r w:rsidR="006E41E3">
        <w:rPr>
          <w:rStyle w:val="aa"/>
        </w:rPr>
        <w:commentReference w:id="112"/>
      </w:r>
    </w:p>
    <w:p w14:paraId="78AF3792" w14:textId="77777777" w:rsidR="001D6C4E" w:rsidRDefault="001D6C4E" w:rsidP="001D6C4E">
      <w:pPr>
        <w:jc w:val="center"/>
        <w:rPr>
          <w:rStyle w:val="fontstyle01"/>
          <w:rFonts w:hint="eastAsia"/>
          <w:sz w:val="24"/>
          <w:szCs w:val="24"/>
        </w:rPr>
      </w:pPr>
      <w:r>
        <w:rPr>
          <w:rStyle w:val="fontstyle01"/>
          <w:rFonts w:hint="eastAsia"/>
          <w:sz w:val="24"/>
          <w:szCs w:val="24"/>
        </w:rPr>
        <w:t>F</w:t>
      </w:r>
      <w:r>
        <w:rPr>
          <w:rStyle w:val="fontstyle01"/>
          <w:sz w:val="24"/>
          <w:szCs w:val="24"/>
        </w:rPr>
        <w:t>ig.</w:t>
      </w:r>
      <w:r w:rsidR="00343979">
        <w:rPr>
          <w:rStyle w:val="fontstyle01"/>
          <w:sz w:val="24"/>
          <w:szCs w:val="24"/>
        </w:rPr>
        <w:t xml:space="preserve"> </w:t>
      </w:r>
      <w:r>
        <w:rPr>
          <w:rStyle w:val="fontstyle01"/>
          <w:sz w:val="24"/>
          <w:szCs w:val="24"/>
        </w:rPr>
        <w:t>4</w:t>
      </w:r>
    </w:p>
    <w:p w14:paraId="74F3C396" w14:textId="3B4DEF42" w:rsidR="00D50DB2" w:rsidRPr="00413AFC" w:rsidRDefault="00FD5704" w:rsidP="00D50DB2">
      <w:pPr>
        <w:ind w:firstLine="420"/>
        <w:jc w:val="left"/>
        <w:rPr>
          <w:rStyle w:val="fontstyle01"/>
          <w:rFonts w:hint="eastAsia"/>
          <w:sz w:val="24"/>
          <w:szCs w:val="24"/>
        </w:rPr>
      </w:pPr>
      <w:r>
        <w:rPr>
          <w:rStyle w:val="fontstyle01"/>
          <w:sz w:val="24"/>
          <w:szCs w:val="24"/>
        </w:rPr>
        <w:t xml:space="preserve">Fig.5 </w:t>
      </w:r>
      <w:r w:rsidR="00D50DB2" w:rsidRPr="00413AFC">
        <w:rPr>
          <w:rStyle w:val="fontstyle01"/>
          <w:sz w:val="24"/>
          <w:szCs w:val="24"/>
        </w:rPr>
        <w:t xml:space="preserve">investigate the relationship </w:t>
      </w:r>
      <w:r w:rsidR="00D50DB2">
        <w:rPr>
          <w:rStyle w:val="fontstyle01"/>
          <w:sz w:val="24"/>
          <w:szCs w:val="24"/>
        </w:rPr>
        <w:t xml:space="preserve">between cache size and system </w:t>
      </w:r>
      <w:del w:id="113" w:author="Xu Xiaodong" w:date="2018-11-02T00:59:00Z">
        <w:r w:rsidR="00D50DB2" w:rsidDel="00A32A5F">
          <w:rPr>
            <w:rStyle w:val="fontstyle01"/>
            <w:sz w:val="24"/>
            <w:szCs w:val="24"/>
          </w:rPr>
          <w:delText>throghput</w:delText>
        </w:r>
      </w:del>
      <w:ins w:id="114" w:author="Xu Xiaodong" w:date="2018-11-02T00:59:00Z">
        <w:r w:rsidR="00A32A5F">
          <w:rPr>
            <w:rStyle w:val="fontstyle01"/>
            <w:sz w:val="24"/>
            <w:szCs w:val="24"/>
          </w:rPr>
          <w:t>throughpu</w:t>
        </w:r>
        <w:r w:rsidR="00A32A5F">
          <w:rPr>
            <w:rStyle w:val="fontstyle01"/>
            <w:rFonts w:hint="eastAsia"/>
            <w:sz w:val="24"/>
            <w:szCs w:val="24"/>
          </w:rPr>
          <w:t>t</w:t>
        </w:r>
      </w:ins>
      <w:r w:rsidR="00D50DB2" w:rsidRPr="00413AFC">
        <w:rPr>
          <w:rStyle w:val="fontstyle01"/>
          <w:sz w:val="24"/>
          <w:szCs w:val="24"/>
        </w:rPr>
        <w:t>.</w:t>
      </w:r>
      <w:r w:rsidR="00D50DB2">
        <w:rPr>
          <w:rStyle w:val="fontstyle01"/>
          <w:sz w:val="24"/>
          <w:szCs w:val="24"/>
        </w:rPr>
        <w:t xml:space="preserve"> As shown in Fig. 5</w:t>
      </w:r>
      <w:r w:rsidR="00D50DB2" w:rsidRPr="00413AFC">
        <w:rPr>
          <w:rStyle w:val="fontstyle01"/>
          <w:sz w:val="24"/>
          <w:szCs w:val="24"/>
        </w:rPr>
        <w:t xml:space="preserve">, with the </w:t>
      </w:r>
      <w:r w:rsidR="00D50DB2">
        <w:rPr>
          <w:rStyle w:val="fontstyle01"/>
          <w:sz w:val="24"/>
          <w:szCs w:val="24"/>
        </w:rPr>
        <w:t xml:space="preserve">total </w:t>
      </w:r>
      <w:r w:rsidR="00D50DB2" w:rsidRPr="00413AFC">
        <w:rPr>
          <w:rStyle w:val="fontstyle01"/>
          <w:sz w:val="24"/>
          <w:szCs w:val="24"/>
        </w:rPr>
        <w:t xml:space="preserve">cache size increases, the </w:t>
      </w:r>
      <w:r w:rsidR="004721B6">
        <w:rPr>
          <w:rStyle w:val="fontstyle01"/>
          <w:sz w:val="24"/>
          <w:szCs w:val="24"/>
        </w:rPr>
        <w:t>effective capacity based system throughput gains</w:t>
      </w:r>
      <w:r w:rsidR="00D50DB2" w:rsidRPr="00413AFC">
        <w:rPr>
          <w:rStyle w:val="fontstyle01"/>
          <w:sz w:val="24"/>
          <w:szCs w:val="24"/>
        </w:rPr>
        <w:t xml:space="preserve"> at the same time. It demonstrates the fact that expense of storage can alleviate the shortage of backhaul bandwidth and improve the data rate that a user achieves. The more contents BSs cache, the more chances users can get the contents in RAN so that they can be served immediately.</w:t>
      </w:r>
    </w:p>
    <w:p w14:paraId="46A352E5" w14:textId="77777777" w:rsidR="00865C63" w:rsidRPr="001D0743" w:rsidRDefault="00D50DB2" w:rsidP="00AD7E1F">
      <w:pPr>
        <w:jc w:val="center"/>
        <w:rPr>
          <w:rStyle w:val="fontstyle01"/>
          <w:rFonts w:hint="eastAsia"/>
          <w:sz w:val="24"/>
          <w:szCs w:val="24"/>
        </w:rPr>
      </w:pPr>
      <w:r>
        <w:rPr>
          <w:rStyle w:val="fontstyle01"/>
          <w:noProof/>
          <w:sz w:val="24"/>
          <w:szCs w:val="24"/>
        </w:rPr>
        <w:drawing>
          <wp:inline distT="0" distB="0" distL="0" distR="0" wp14:anchorId="72AC3130" wp14:editId="52E7FF3D">
            <wp:extent cx="3856777" cy="2706136"/>
            <wp:effectExtent l="0" t="0" r="0" b="0"/>
            <wp:docPr id="2" name="图片 2" descr="C:\Users\85111\AppData\Local\Microsoft\Windows\INetCache\Content.Word\cache&amp;E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85111\AppData\Local\Microsoft\Windows\INetCache\Content.Word\cache&amp;EC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730" cy="2713821"/>
                    </a:xfrm>
                    <a:prstGeom prst="rect">
                      <a:avLst/>
                    </a:prstGeom>
                    <a:noFill/>
                    <a:ln>
                      <a:noFill/>
                    </a:ln>
                  </pic:spPr>
                </pic:pic>
              </a:graphicData>
            </a:graphic>
          </wp:inline>
        </w:drawing>
      </w:r>
    </w:p>
    <w:p w14:paraId="02AFE958" w14:textId="77777777" w:rsidR="001D0D36" w:rsidRDefault="001D0D36" w:rsidP="00D73C98">
      <w:pPr>
        <w:ind w:firstLine="420"/>
        <w:jc w:val="center"/>
        <w:rPr>
          <w:rStyle w:val="fontstyle01"/>
          <w:rFonts w:hint="eastAsia"/>
          <w:sz w:val="24"/>
          <w:szCs w:val="24"/>
        </w:rPr>
      </w:pPr>
      <w:r>
        <w:rPr>
          <w:rStyle w:val="fontstyle01"/>
          <w:rFonts w:hint="eastAsia"/>
          <w:sz w:val="24"/>
          <w:szCs w:val="24"/>
        </w:rPr>
        <w:t>F</w:t>
      </w:r>
      <w:r>
        <w:rPr>
          <w:rStyle w:val="fontstyle01"/>
          <w:sz w:val="24"/>
          <w:szCs w:val="24"/>
        </w:rPr>
        <w:t xml:space="preserve">ig. </w:t>
      </w:r>
      <w:r w:rsidR="00413AFC">
        <w:rPr>
          <w:rStyle w:val="fontstyle01"/>
          <w:sz w:val="24"/>
          <w:szCs w:val="24"/>
        </w:rPr>
        <w:t>5</w:t>
      </w:r>
    </w:p>
    <w:p w14:paraId="319799C1" w14:textId="77777777" w:rsidR="00413AFC" w:rsidRDefault="00413AFC" w:rsidP="00D73C98">
      <w:pPr>
        <w:ind w:firstLine="420"/>
        <w:jc w:val="center"/>
        <w:rPr>
          <w:rStyle w:val="fontstyle01"/>
          <w:rFonts w:hint="eastAsia"/>
          <w:sz w:val="24"/>
          <w:szCs w:val="24"/>
        </w:rPr>
      </w:pPr>
    </w:p>
    <w:p w14:paraId="1FF25137" w14:textId="77777777" w:rsidR="00413AFC" w:rsidRPr="00BD1104" w:rsidRDefault="00413AFC" w:rsidP="00413AFC">
      <w:pPr>
        <w:rPr>
          <w:rStyle w:val="fontstyle01"/>
          <w:rFonts w:hint="eastAsia"/>
          <w:i/>
          <w:sz w:val="24"/>
          <w:szCs w:val="24"/>
        </w:rPr>
      </w:pPr>
      <w:r>
        <w:rPr>
          <w:rStyle w:val="fontstyle01"/>
          <w:i/>
          <w:sz w:val="24"/>
          <w:szCs w:val="24"/>
        </w:rPr>
        <w:t>B.</w:t>
      </w:r>
      <w:r w:rsidRPr="00BD1104">
        <w:rPr>
          <w:rStyle w:val="fontstyle01"/>
          <w:i/>
          <w:sz w:val="24"/>
          <w:szCs w:val="24"/>
        </w:rPr>
        <w:t xml:space="preserve"> </w:t>
      </w:r>
      <w:r>
        <w:rPr>
          <w:rStyle w:val="fontstyle01"/>
          <w:i/>
          <w:sz w:val="24"/>
          <w:szCs w:val="24"/>
        </w:rPr>
        <w:t xml:space="preserve">Cache Hit Ratio </w:t>
      </w:r>
      <w:r w:rsidRPr="00BD1104">
        <w:rPr>
          <w:rStyle w:val="fontstyle01"/>
          <w:i/>
          <w:sz w:val="24"/>
          <w:szCs w:val="24"/>
        </w:rPr>
        <w:t>Performance</w:t>
      </w:r>
    </w:p>
    <w:p w14:paraId="2E227C21" w14:textId="77777777" w:rsidR="00D50DB2" w:rsidRPr="001D0743" w:rsidRDefault="00D50DB2" w:rsidP="00216CFC">
      <w:pPr>
        <w:ind w:firstLine="420"/>
        <w:jc w:val="left"/>
        <w:rPr>
          <w:rStyle w:val="fontstyle01"/>
          <w:rFonts w:hint="eastAsia"/>
          <w:sz w:val="24"/>
          <w:szCs w:val="24"/>
        </w:rPr>
      </w:pPr>
      <w:r>
        <w:rPr>
          <w:rStyle w:val="fontstyle01"/>
          <w:sz w:val="24"/>
          <w:szCs w:val="24"/>
        </w:rPr>
        <w:t xml:space="preserve">Fig. </w:t>
      </w:r>
      <w:r w:rsidR="00216CFC">
        <w:rPr>
          <w:rStyle w:val="fontstyle01"/>
          <w:sz w:val="24"/>
          <w:szCs w:val="24"/>
        </w:rPr>
        <w:t>6</w:t>
      </w:r>
      <w:r>
        <w:rPr>
          <w:rStyle w:val="fontstyle01"/>
          <w:sz w:val="24"/>
          <w:szCs w:val="24"/>
        </w:rPr>
        <w:t xml:space="preserve"> display the impact of file populatity distribution parameter </w:t>
      </w:r>
      <m:oMath>
        <m:r>
          <w:rPr>
            <w:rStyle w:val="fontstyle01"/>
            <w:rFonts w:ascii="Cambria Math" w:hAnsi="Cambria Math"/>
            <w:sz w:val="24"/>
            <w:szCs w:val="24"/>
          </w:rPr>
          <m:t>γ</m:t>
        </m:r>
      </m:oMath>
      <w:r>
        <w:rPr>
          <w:rStyle w:val="fontstyle01"/>
          <w:rFonts w:hint="eastAsia"/>
          <w:sz w:val="24"/>
          <w:szCs w:val="24"/>
        </w:rPr>
        <w:t xml:space="preserve"> </w:t>
      </w:r>
      <w:r>
        <w:rPr>
          <w:rStyle w:val="fontstyle01"/>
          <w:sz w:val="24"/>
          <w:szCs w:val="24"/>
        </w:rPr>
        <w:t xml:space="preserve">on the </w:t>
      </w:r>
      <w:r w:rsidR="00C24098">
        <w:rPr>
          <w:rStyle w:val="fontstyle01"/>
          <w:sz w:val="24"/>
          <w:szCs w:val="24"/>
        </w:rPr>
        <w:t>cache hit ratio</w:t>
      </w:r>
      <w:r>
        <w:rPr>
          <w:rStyle w:val="fontstyle01"/>
          <w:sz w:val="24"/>
          <w:szCs w:val="24"/>
        </w:rPr>
        <w:t xml:space="preserve">. In this simulation, user number is set to 70. As the figure shows, when </w:t>
      </w:r>
      <m:oMath>
        <m:r>
          <w:rPr>
            <w:rStyle w:val="fontstyle01"/>
            <w:rFonts w:ascii="Cambria Math" w:hAnsi="Cambria Math"/>
            <w:sz w:val="24"/>
            <w:szCs w:val="24"/>
          </w:rPr>
          <m:t>γ</m:t>
        </m:r>
      </m:oMath>
      <w:r>
        <w:rPr>
          <w:rStyle w:val="fontstyle01"/>
          <w:rFonts w:hint="eastAsia"/>
          <w:sz w:val="24"/>
          <w:szCs w:val="24"/>
        </w:rPr>
        <w:t xml:space="preserve"> </w:t>
      </w:r>
      <w:r w:rsidR="00C24098">
        <w:rPr>
          <w:rStyle w:val="fontstyle01"/>
          <w:sz w:val="24"/>
          <w:szCs w:val="24"/>
        </w:rPr>
        <w:t>is small, both two caching strategy have low cache hit ratio.</w:t>
      </w:r>
      <w:r>
        <w:rPr>
          <w:rStyle w:val="fontstyle01"/>
          <w:rFonts w:hint="eastAsia"/>
          <w:sz w:val="24"/>
          <w:szCs w:val="24"/>
        </w:rPr>
        <w:t xml:space="preserve"> </w:t>
      </w:r>
      <w:r w:rsidRPr="00857273">
        <w:rPr>
          <w:rStyle w:val="fontstyle01"/>
          <w:sz w:val="24"/>
          <w:szCs w:val="24"/>
        </w:rPr>
        <w:t>Because in this case, all files are nearly equally likely to</w:t>
      </w:r>
      <w:r>
        <w:rPr>
          <w:rStyle w:val="fontstyle01"/>
          <w:sz w:val="24"/>
          <w:szCs w:val="24"/>
        </w:rPr>
        <w:t xml:space="preserve"> be requested but the storage capacity of BS is limited. </w:t>
      </w:r>
      <w:r w:rsidR="00C24098">
        <w:rPr>
          <w:rStyle w:val="fontstyle01"/>
          <w:sz w:val="24"/>
          <w:szCs w:val="24"/>
        </w:rPr>
        <w:t xml:space="preserve">But mobility-aware caching strategy still achieves superior performance than MPC. </w:t>
      </w:r>
      <w:r>
        <w:rPr>
          <w:rStyle w:val="fontstyle01"/>
          <w:sz w:val="24"/>
          <w:szCs w:val="24"/>
        </w:rPr>
        <w:lastRenderedPageBreak/>
        <w:t>W</w:t>
      </w:r>
      <w:r w:rsidRPr="00857273">
        <w:rPr>
          <w:rStyle w:val="fontstyle01"/>
          <w:sz w:val="24"/>
          <w:szCs w:val="24"/>
        </w:rPr>
        <w:t xml:space="preserve">hen </w:t>
      </w:r>
      <m:oMath>
        <m:r>
          <w:rPr>
            <w:rStyle w:val="fontstyle01"/>
            <w:rFonts w:ascii="Cambria Math" w:hAnsi="Cambria Math"/>
            <w:sz w:val="24"/>
            <w:szCs w:val="24"/>
          </w:rPr>
          <m:t>γ</m:t>
        </m:r>
      </m:oMath>
      <w:r w:rsidRPr="00857273">
        <w:rPr>
          <w:rStyle w:val="fontstyle01"/>
          <w:i/>
          <w:iCs/>
          <w:sz w:val="24"/>
          <w:szCs w:val="24"/>
        </w:rPr>
        <w:t xml:space="preserve"> </w:t>
      </w:r>
      <w:r w:rsidRPr="00857273">
        <w:rPr>
          <w:rStyle w:val="fontstyle01"/>
          <w:sz w:val="24"/>
          <w:szCs w:val="24"/>
        </w:rPr>
        <w:t>becomes large</w:t>
      </w:r>
      <w:r>
        <w:rPr>
          <w:rStyle w:val="fontstyle01"/>
          <w:sz w:val="24"/>
          <w:szCs w:val="24"/>
        </w:rPr>
        <w:t>r</w:t>
      </w:r>
      <w:r w:rsidRPr="00857273">
        <w:rPr>
          <w:rStyle w:val="fontstyle01"/>
          <w:sz w:val="24"/>
          <w:szCs w:val="24"/>
        </w:rPr>
        <w:t>,</w:t>
      </w:r>
      <w:r>
        <w:rPr>
          <w:rStyle w:val="fontstyle01"/>
          <w:sz w:val="24"/>
          <w:szCs w:val="24"/>
        </w:rPr>
        <w:t xml:space="preserve"> </w:t>
      </w:r>
      <w:r w:rsidRPr="00857273">
        <w:rPr>
          <w:rStyle w:val="fontstyle01"/>
          <w:sz w:val="24"/>
          <w:szCs w:val="24"/>
        </w:rPr>
        <w:t xml:space="preserve">the requests are </w:t>
      </w:r>
      <w:r>
        <w:rPr>
          <w:rStyle w:val="fontstyle01"/>
          <w:sz w:val="24"/>
          <w:szCs w:val="24"/>
        </w:rPr>
        <w:t>more concentrated among some popular files. Therefore, these files are more likely to be cached in most of the SBS resulting in hitting more user requests. Hence</w:t>
      </w:r>
      <w:r w:rsidRPr="00857273">
        <w:rPr>
          <w:rStyle w:val="fontstyle01"/>
          <w:sz w:val="24"/>
          <w:szCs w:val="24"/>
        </w:rPr>
        <w:t xml:space="preserve"> the</w:t>
      </w:r>
      <w:r>
        <w:rPr>
          <w:rStyle w:val="fontstyle01"/>
          <w:sz w:val="24"/>
          <w:szCs w:val="24"/>
        </w:rPr>
        <w:t xml:space="preserve"> </w:t>
      </w:r>
      <w:r w:rsidR="00C23592">
        <w:rPr>
          <w:rStyle w:val="fontstyle01"/>
          <w:sz w:val="24"/>
          <w:szCs w:val="24"/>
        </w:rPr>
        <w:t>caching hit ratio</w:t>
      </w:r>
      <w:r>
        <w:rPr>
          <w:rStyle w:val="fontstyle01"/>
          <w:sz w:val="24"/>
          <w:szCs w:val="24"/>
        </w:rPr>
        <w:t xml:space="preserve"> of mobility-aware and MPC</w:t>
      </w:r>
      <w:r w:rsidRPr="00857273">
        <w:rPr>
          <w:rStyle w:val="fontstyle01"/>
          <w:sz w:val="24"/>
          <w:szCs w:val="24"/>
        </w:rPr>
        <w:t xml:space="preserve"> both improve notably.</w:t>
      </w:r>
      <w:r>
        <w:rPr>
          <w:rStyle w:val="fontstyle01"/>
          <w:sz w:val="24"/>
          <w:szCs w:val="24"/>
        </w:rPr>
        <w:t xml:space="preserve"> </w:t>
      </w:r>
    </w:p>
    <w:p w14:paraId="7C00CCF6" w14:textId="77777777" w:rsidR="00413AFC" w:rsidRDefault="00D50DB2" w:rsidP="00BF7FB8">
      <w:pPr>
        <w:ind w:firstLine="420"/>
        <w:jc w:val="center"/>
        <w:rPr>
          <w:rStyle w:val="fontstyle01"/>
          <w:rFonts w:hint="eastAsia"/>
          <w:sz w:val="24"/>
          <w:szCs w:val="24"/>
        </w:rPr>
      </w:pPr>
      <w:commentRangeStart w:id="115"/>
      <w:r>
        <w:rPr>
          <w:rStyle w:val="fontstyle01"/>
          <w:noProof/>
          <w:sz w:val="24"/>
          <w:szCs w:val="24"/>
        </w:rPr>
        <w:drawing>
          <wp:inline distT="0" distB="0" distL="0" distR="0" wp14:anchorId="2937AA4B" wp14:editId="578CBEA2">
            <wp:extent cx="3648546" cy="2854720"/>
            <wp:effectExtent l="0" t="0" r="0" b="3175"/>
            <wp:docPr id="4" name="图片 4" descr="C:\Users\85111\AppData\Local\Microsoft\Windows\INetCache\Content.Word\gamaUE&amp;hitrat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85111\AppData\Local\Microsoft\Windows\INetCache\Content.Word\gamaUE&amp;hitratio.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61929" cy="2865191"/>
                    </a:xfrm>
                    <a:prstGeom prst="rect">
                      <a:avLst/>
                    </a:prstGeom>
                    <a:noFill/>
                    <a:ln>
                      <a:noFill/>
                    </a:ln>
                  </pic:spPr>
                </pic:pic>
              </a:graphicData>
            </a:graphic>
          </wp:inline>
        </w:drawing>
      </w:r>
      <w:commentRangeEnd w:id="115"/>
      <w:r w:rsidR="00AE2A84">
        <w:rPr>
          <w:rStyle w:val="aa"/>
        </w:rPr>
        <w:commentReference w:id="115"/>
      </w:r>
    </w:p>
    <w:p w14:paraId="45C3E471" w14:textId="77777777" w:rsidR="007F2C1B" w:rsidRDefault="007F2C1B" w:rsidP="00D73C98">
      <w:pPr>
        <w:ind w:firstLine="420"/>
        <w:jc w:val="center"/>
        <w:rPr>
          <w:rStyle w:val="fontstyle01"/>
          <w:rFonts w:hint="eastAsia"/>
          <w:sz w:val="24"/>
          <w:szCs w:val="24"/>
        </w:rPr>
      </w:pPr>
      <w:r>
        <w:rPr>
          <w:rStyle w:val="fontstyle01"/>
          <w:sz w:val="24"/>
          <w:szCs w:val="24"/>
        </w:rPr>
        <w:t>Fig.6</w:t>
      </w:r>
    </w:p>
    <w:p w14:paraId="071F8C42" w14:textId="77777777" w:rsidR="009512C6" w:rsidRPr="00C31F66" w:rsidRDefault="009512C6" w:rsidP="009512C6">
      <w:pPr>
        <w:rPr>
          <w:rStyle w:val="fontstyle01"/>
          <w:rFonts w:hint="eastAsia"/>
          <w:b/>
          <w:sz w:val="32"/>
          <w:szCs w:val="32"/>
        </w:rPr>
      </w:pPr>
      <w:r>
        <w:rPr>
          <w:rStyle w:val="fontstyle01"/>
          <w:b/>
          <w:sz w:val="32"/>
          <w:szCs w:val="32"/>
        </w:rPr>
        <w:t>Conclusion</w:t>
      </w:r>
    </w:p>
    <w:p w14:paraId="60548535" w14:textId="77777777" w:rsidR="00275982" w:rsidRDefault="009512C6" w:rsidP="00275982">
      <w:pPr>
        <w:ind w:firstLine="420"/>
        <w:jc w:val="left"/>
        <w:rPr>
          <w:rStyle w:val="fontstyle01"/>
          <w:rFonts w:hint="eastAsia"/>
          <w:sz w:val="24"/>
          <w:szCs w:val="24"/>
        </w:rPr>
      </w:pPr>
      <w:r w:rsidRPr="009512C6">
        <w:rPr>
          <w:rStyle w:val="fontstyle01"/>
          <w:sz w:val="24"/>
          <w:szCs w:val="24"/>
        </w:rPr>
        <w:t xml:space="preserve">In this paper, we </w:t>
      </w:r>
      <w:r w:rsidR="0052306E">
        <w:rPr>
          <w:rStyle w:val="fontstyle01"/>
          <w:sz w:val="24"/>
          <w:szCs w:val="24"/>
        </w:rPr>
        <w:t xml:space="preserve">proposed </w:t>
      </w:r>
      <w:r w:rsidRPr="009512C6">
        <w:rPr>
          <w:rStyle w:val="fontstyle01"/>
          <w:sz w:val="24"/>
          <w:szCs w:val="24"/>
        </w:rPr>
        <w:t xml:space="preserve">a new mobility-aware </w:t>
      </w:r>
      <w:r>
        <w:rPr>
          <w:rStyle w:val="fontstyle01"/>
          <w:sz w:val="24"/>
          <w:szCs w:val="24"/>
        </w:rPr>
        <w:t xml:space="preserve">proactive </w:t>
      </w:r>
      <w:r w:rsidRPr="009512C6">
        <w:rPr>
          <w:rStyle w:val="fontstyle01"/>
          <w:sz w:val="24"/>
          <w:szCs w:val="24"/>
        </w:rPr>
        <w:t>caching</w:t>
      </w:r>
      <w:r>
        <w:rPr>
          <w:rStyle w:val="fontstyle01"/>
          <w:sz w:val="24"/>
          <w:szCs w:val="24"/>
        </w:rPr>
        <w:t xml:space="preserve"> strategy for heterogeneous</w:t>
      </w:r>
      <w:r w:rsidR="0052306E">
        <w:rPr>
          <w:rStyle w:val="fontstyle01"/>
          <w:sz w:val="24"/>
          <w:szCs w:val="24"/>
        </w:rPr>
        <w:t xml:space="preserve"> ultra-dense network and use the effective capacity to evaluate the effect of transmission delay. We</w:t>
      </w:r>
      <w:r w:rsidRPr="009512C6">
        <w:rPr>
          <w:rStyle w:val="fontstyle01"/>
          <w:sz w:val="24"/>
          <w:szCs w:val="24"/>
        </w:rPr>
        <w:t xml:space="preserve"> </w:t>
      </w:r>
      <w:r w:rsidR="0052306E">
        <w:rPr>
          <w:rStyle w:val="fontstyle01"/>
          <w:sz w:val="24"/>
          <w:szCs w:val="24"/>
        </w:rPr>
        <w:t>use random jump model and</w:t>
      </w:r>
      <w:r w:rsidR="00A642FD">
        <w:rPr>
          <w:rStyle w:val="fontstyle01"/>
          <w:sz w:val="24"/>
          <w:szCs w:val="24"/>
        </w:rPr>
        <w:t xml:space="preserve"> stationary Markov model to describe the mobile pattern of user and amend the popularity at BSs with it</w:t>
      </w:r>
      <w:r w:rsidRPr="009512C6">
        <w:rPr>
          <w:rStyle w:val="fontstyle01"/>
          <w:sz w:val="24"/>
          <w:szCs w:val="24"/>
        </w:rPr>
        <w:t xml:space="preserve">. </w:t>
      </w:r>
      <w:r w:rsidR="00275982">
        <w:rPr>
          <w:rStyle w:val="fontstyle01"/>
          <w:rFonts w:hint="eastAsia"/>
          <w:sz w:val="24"/>
          <w:szCs w:val="24"/>
        </w:rPr>
        <w:t>T</w:t>
      </w:r>
      <w:r w:rsidR="00275982">
        <w:rPr>
          <w:rStyle w:val="fontstyle01"/>
          <w:sz w:val="24"/>
          <w:szCs w:val="24"/>
        </w:rPr>
        <w:t>hen, we formulated the optimal content placements problem and solved it by genetic algorithm. Finally, simulation results show that the proposed mobility-aware proact</w:t>
      </w:r>
      <w:r w:rsidR="00802691">
        <w:rPr>
          <w:rStyle w:val="fontstyle01"/>
          <w:sz w:val="24"/>
          <w:szCs w:val="24"/>
        </w:rPr>
        <w:t>ive caching strategy achieves higher throughput and cache hit ratio than</w:t>
      </w:r>
      <w:r w:rsidR="00275982">
        <w:rPr>
          <w:rStyle w:val="fontstyle01"/>
          <w:sz w:val="24"/>
          <w:szCs w:val="24"/>
        </w:rPr>
        <w:t xml:space="preserve"> </w:t>
      </w:r>
      <w:r w:rsidR="00802691">
        <w:rPr>
          <w:rStyle w:val="fontstyle01"/>
          <w:sz w:val="24"/>
          <w:szCs w:val="24"/>
        </w:rPr>
        <w:t>MPC strategy while users are moving</w:t>
      </w:r>
      <w:r w:rsidR="00AB4FFE">
        <w:rPr>
          <w:rStyle w:val="fontstyle01"/>
          <w:sz w:val="24"/>
          <w:szCs w:val="24"/>
        </w:rPr>
        <w:t>. This indicates that our proposed caching strategy</w:t>
      </w:r>
      <w:r w:rsidR="00687D82">
        <w:rPr>
          <w:rStyle w:val="fontstyle01"/>
          <w:sz w:val="24"/>
          <w:szCs w:val="24"/>
        </w:rPr>
        <w:t xml:space="preserve"> is a promising w</w:t>
      </w:r>
      <w:r w:rsidR="002B3F27">
        <w:rPr>
          <w:rStyle w:val="fontstyle01"/>
          <w:sz w:val="24"/>
          <w:szCs w:val="24"/>
        </w:rPr>
        <w:t>ay to address</w:t>
      </w:r>
      <w:r w:rsidR="00687D82">
        <w:rPr>
          <w:rStyle w:val="fontstyle01"/>
          <w:sz w:val="24"/>
          <w:szCs w:val="24"/>
        </w:rPr>
        <w:t xml:space="preserve"> the challenge of</w:t>
      </w:r>
      <w:r w:rsidR="00AB4FFE">
        <w:rPr>
          <w:rStyle w:val="fontstyle01"/>
          <w:sz w:val="24"/>
          <w:szCs w:val="24"/>
        </w:rPr>
        <w:t xml:space="preserve"> network densification.</w:t>
      </w:r>
      <w:r w:rsidR="00275982">
        <w:rPr>
          <w:rStyle w:val="fontstyle01"/>
          <w:sz w:val="24"/>
          <w:szCs w:val="24"/>
        </w:rPr>
        <w:t xml:space="preserve"> </w:t>
      </w:r>
    </w:p>
    <w:p w14:paraId="25873C2A" w14:textId="77777777" w:rsidR="00822EE8" w:rsidRPr="00BD1104" w:rsidRDefault="00822EE8" w:rsidP="00822EE8">
      <w:pPr>
        <w:ind w:firstLine="420"/>
        <w:jc w:val="left"/>
        <w:rPr>
          <w:rStyle w:val="fontstyle01"/>
          <w:rFonts w:hint="eastAsia"/>
          <w:sz w:val="24"/>
          <w:szCs w:val="24"/>
        </w:rPr>
      </w:pPr>
    </w:p>
    <w:sectPr w:rsidR="00822EE8" w:rsidRPr="00BD110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Xu Xiaodong" w:date="2018-11-02T00:21:00Z" w:initials="XX">
    <w:p w14:paraId="660239BE" w14:textId="77777777" w:rsidR="00A918DF" w:rsidRDefault="00A918DF">
      <w:pPr>
        <w:pStyle w:val="ab"/>
      </w:pPr>
      <w:r>
        <w:rPr>
          <w:rStyle w:val="aa"/>
        </w:rPr>
        <w:annotationRef/>
      </w:r>
      <w:r>
        <w:rPr>
          <w:rFonts w:hint="eastAsia"/>
        </w:rPr>
        <w:t>长句子</w:t>
      </w:r>
    </w:p>
  </w:comment>
  <w:comment w:id="12" w:author="Xu Xiaodong" w:date="2018-11-02T00:24:00Z" w:initials="XX">
    <w:p w14:paraId="62D7AA01" w14:textId="186FC716" w:rsidR="000F12DD" w:rsidRDefault="000F12DD">
      <w:pPr>
        <w:pStyle w:val="ab"/>
      </w:pPr>
      <w:r>
        <w:rPr>
          <w:rStyle w:val="aa"/>
        </w:rPr>
        <w:annotationRef/>
      </w:r>
      <w:r>
        <w:rPr>
          <w:rFonts w:hint="eastAsia"/>
        </w:rPr>
        <w:t>首次出现要给全称</w:t>
      </w:r>
    </w:p>
  </w:comment>
  <w:comment w:id="15" w:author="Xu Xiaodong" w:date="2018-11-02T00:26:00Z" w:initials="XX">
    <w:p w14:paraId="796DD321" w14:textId="2D8B419A" w:rsidR="006333E3" w:rsidRDefault="006333E3">
      <w:pPr>
        <w:pStyle w:val="ab"/>
      </w:pPr>
      <w:r>
        <w:rPr>
          <w:rStyle w:val="aa"/>
        </w:rPr>
        <w:annotationRef/>
      </w:r>
      <w:r>
        <w:rPr>
          <w:rFonts w:hint="eastAsia"/>
        </w:rPr>
        <w:t>usually</w:t>
      </w:r>
    </w:p>
  </w:comment>
  <w:comment w:id="85" w:author="Xu Xiaodong" w:date="2018-11-02T00:43:00Z" w:initials="XX">
    <w:p w14:paraId="2967707A" w14:textId="489A132B" w:rsidR="006C2C1A" w:rsidRDefault="006C2C1A">
      <w:pPr>
        <w:pStyle w:val="ab"/>
      </w:pPr>
      <w:r>
        <w:rPr>
          <w:rStyle w:val="aa"/>
        </w:rPr>
        <w:annotationRef/>
      </w:r>
      <w:r>
        <w:rPr>
          <w:rFonts w:hint="eastAsia"/>
        </w:rPr>
        <w:t>这个图不合适，也不太好看，你可以看看其他HetNet的图</w:t>
      </w:r>
      <w:r w:rsidR="00B36763">
        <w:rPr>
          <w:rFonts w:hint="eastAsia"/>
        </w:rPr>
        <w:t>，cache的标识也要在图里注明</w:t>
      </w:r>
    </w:p>
  </w:comment>
  <w:comment w:id="99" w:author="Xu Xiaodong" w:date="2018-11-02T00:46:00Z" w:initials="XX">
    <w:p w14:paraId="193F2BDC" w14:textId="3D1D5720" w:rsidR="00D32D89" w:rsidRDefault="00D32D89">
      <w:pPr>
        <w:pStyle w:val="ab"/>
      </w:pPr>
      <w:r>
        <w:rPr>
          <w:rFonts w:hint="eastAsia"/>
        </w:rPr>
        <w:t>我觉得可以</w:t>
      </w:r>
      <w:r>
        <w:rPr>
          <w:rStyle w:val="aa"/>
        </w:rPr>
        <w:annotationRef/>
      </w:r>
      <w:r>
        <w:rPr>
          <w:rFonts w:hint="eastAsia"/>
        </w:rPr>
        <w:t>不用分小节了，直接合在一起写也可以</w:t>
      </w:r>
      <w:r w:rsidR="007C7452">
        <w:rPr>
          <w:rFonts w:hint="eastAsia"/>
        </w:rPr>
        <w:t>，就用C</w:t>
      </w:r>
      <w:r w:rsidR="002E6091">
        <w:t xml:space="preserve">. GA based </w:t>
      </w:r>
      <w:r w:rsidR="002E6091">
        <w:rPr>
          <w:rFonts w:hint="eastAsia"/>
        </w:rPr>
        <w:t>xxx名字即可</w:t>
      </w:r>
    </w:p>
  </w:comment>
  <w:comment w:id="101" w:author="Xu Xiaodong" w:date="2018-11-02T00:47:00Z" w:initials="XX">
    <w:p w14:paraId="35BA3430" w14:textId="753E4413" w:rsidR="00230B9D" w:rsidRDefault="00230B9D">
      <w:pPr>
        <w:pStyle w:val="ab"/>
      </w:pPr>
      <w:r>
        <w:rPr>
          <w:rStyle w:val="aa"/>
        </w:rPr>
        <w:annotationRef/>
      </w:r>
      <w:r>
        <w:rPr>
          <w:rFonts w:hint="eastAsia"/>
        </w:rPr>
        <w:t>GA是通常能见到的方法，不用</w:t>
      </w:r>
      <w:r w:rsidR="000B5404">
        <w:rPr>
          <w:rFonts w:hint="eastAsia"/>
        </w:rPr>
        <w:t>分小标题</w:t>
      </w:r>
      <w:r>
        <w:rPr>
          <w:rFonts w:hint="eastAsia"/>
        </w:rPr>
        <w:t>写的这么详细，分段说明即可</w:t>
      </w:r>
    </w:p>
  </w:comment>
  <w:comment w:id="104" w:author="Xu Xiaodong" w:date="2018-11-02T00:48:00Z" w:initials="XX">
    <w:p w14:paraId="028F4798" w14:textId="63E5F366" w:rsidR="003C7BFA" w:rsidRDefault="003C7BFA">
      <w:pPr>
        <w:pStyle w:val="ab"/>
      </w:pPr>
      <w:r>
        <w:rPr>
          <w:rStyle w:val="aa"/>
        </w:rPr>
        <w:annotationRef/>
      </w:r>
      <w:r>
        <w:rPr>
          <w:rFonts w:hint="eastAsia"/>
        </w:rPr>
        <w:t>这部分也要写参数表的形式，告诉审稿人咱们的平台设置和参数也是符合</w:t>
      </w:r>
      <w:r w:rsidR="0033298E">
        <w:rPr>
          <w:rFonts w:hint="eastAsia"/>
        </w:rPr>
        <w:t>标准</w:t>
      </w:r>
      <w:r>
        <w:rPr>
          <w:rFonts w:hint="eastAsia"/>
        </w:rPr>
        <w:t>要求的</w:t>
      </w:r>
      <w:r w:rsidR="0033298E">
        <w:rPr>
          <w:rFonts w:hint="eastAsia"/>
        </w:rPr>
        <w:t>。不能只给GA的参数，那就舍本逐末了</w:t>
      </w:r>
    </w:p>
  </w:comment>
  <w:comment w:id="107" w:author="Xu Xiaodong" w:date="2018-11-02T00:58:00Z" w:initials="XX">
    <w:p w14:paraId="270C32AC" w14:textId="5AD95BE4" w:rsidR="00ED4683" w:rsidRDefault="00ED4683">
      <w:pPr>
        <w:pStyle w:val="ab"/>
      </w:pPr>
      <w:r>
        <w:rPr>
          <w:rStyle w:val="aa"/>
        </w:rPr>
        <w:annotationRef/>
      </w:r>
      <w:r>
        <w:rPr>
          <w:rFonts w:hint="eastAsia"/>
        </w:rPr>
        <w:t>如果能给个参考文献更好</w:t>
      </w:r>
    </w:p>
  </w:comment>
  <w:comment w:id="112" w:author="Xu Xiaodong" w:date="2018-11-02T00:59:00Z" w:initials="XX">
    <w:p w14:paraId="5C535D97" w14:textId="6B49AC23" w:rsidR="006E41E3" w:rsidRDefault="006E41E3">
      <w:pPr>
        <w:pStyle w:val="ab"/>
      </w:pPr>
      <w:r>
        <w:rPr>
          <w:rStyle w:val="aa"/>
        </w:rPr>
        <w:annotationRef/>
      </w:r>
      <w:r>
        <w:rPr>
          <w:rFonts w:hint="eastAsia"/>
        </w:rPr>
        <w:t>两个图标换一下顺序，应该先把我们提出的放上面，对比算法放下面</w:t>
      </w:r>
    </w:p>
  </w:comment>
  <w:comment w:id="115" w:author="Xu Xiaodong" w:date="2018-11-02T01:00:00Z" w:initials="XX">
    <w:p w14:paraId="31EEFF25" w14:textId="21421C5E" w:rsidR="00AE2A84" w:rsidRDefault="00AE2A84">
      <w:pPr>
        <w:pStyle w:val="ab"/>
      </w:pPr>
      <w:r>
        <w:rPr>
          <w:rStyle w:val="aa"/>
        </w:rPr>
        <w:annotationRef/>
      </w:r>
      <w:r>
        <w:rPr>
          <w:rFonts w:hint="eastAsia"/>
        </w:rPr>
        <w:t>调换</w:t>
      </w:r>
      <w:r w:rsidR="00A52FB0">
        <w:rPr>
          <w:rFonts w:hint="eastAsia"/>
        </w:rPr>
        <w:t>图标</w:t>
      </w:r>
      <w:bookmarkStart w:id="116" w:name="_GoBack"/>
      <w:bookmarkEnd w:id="116"/>
      <w:r>
        <w:rPr>
          <w:rFonts w:hint="eastAsia"/>
        </w:rPr>
        <w:t>顺序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0239BE" w15:done="0"/>
  <w15:commentEx w15:paraId="62D7AA01" w15:done="0"/>
  <w15:commentEx w15:paraId="796DD321" w15:done="0"/>
  <w15:commentEx w15:paraId="2967707A" w15:done="0"/>
  <w15:commentEx w15:paraId="193F2BDC" w15:done="0"/>
  <w15:commentEx w15:paraId="35BA3430" w15:done="0"/>
  <w15:commentEx w15:paraId="028F4798" w15:done="0"/>
  <w15:commentEx w15:paraId="270C32AC" w15:done="0"/>
  <w15:commentEx w15:paraId="5C535D97" w15:done="0"/>
  <w15:commentEx w15:paraId="31EEFF2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D4CB6" w14:textId="77777777" w:rsidR="007E13CA" w:rsidRDefault="007E13CA" w:rsidP="007C555A">
      <w:r>
        <w:separator/>
      </w:r>
    </w:p>
  </w:endnote>
  <w:endnote w:type="continuationSeparator" w:id="0">
    <w:p w14:paraId="51088D67" w14:textId="77777777" w:rsidR="007E13CA" w:rsidRDefault="007E13CA" w:rsidP="007C5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8AC1C" w14:textId="77777777" w:rsidR="007E13CA" w:rsidRDefault="007E13CA" w:rsidP="007C555A">
      <w:r>
        <w:separator/>
      </w:r>
    </w:p>
  </w:footnote>
  <w:footnote w:type="continuationSeparator" w:id="0">
    <w:p w14:paraId="3BF637AF" w14:textId="77777777" w:rsidR="007E13CA" w:rsidRDefault="007E13CA" w:rsidP="007C55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35AB0"/>
    <w:multiLevelType w:val="hybridMultilevel"/>
    <w:tmpl w:val="89DE9144"/>
    <w:lvl w:ilvl="0" w:tplc="FE8CFDB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073FD"/>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94546A"/>
    <w:multiLevelType w:val="hybridMultilevel"/>
    <w:tmpl w:val="48CAFD00"/>
    <w:lvl w:ilvl="0" w:tplc="8474E86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A21D7F"/>
    <w:multiLevelType w:val="hybridMultilevel"/>
    <w:tmpl w:val="48CAFD00"/>
    <w:lvl w:ilvl="0" w:tplc="8474E86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F4B6DB7"/>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6352B4"/>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3704C2"/>
    <w:multiLevelType w:val="multilevel"/>
    <w:tmpl w:val="90CE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DE203C"/>
    <w:multiLevelType w:val="hybridMultilevel"/>
    <w:tmpl w:val="4962C3CA"/>
    <w:lvl w:ilvl="0" w:tplc="77E658A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AA70377"/>
    <w:multiLevelType w:val="hybridMultilevel"/>
    <w:tmpl w:val="AF44658C"/>
    <w:lvl w:ilvl="0" w:tplc="9C9483E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E6710C"/>
    <w:multiLevelType w:val="hybridMultilevel"/>
    <w:tmpl w:val="4E7091D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9CE139D"/>
    <w:multiLevelType w:val="hybridMultilevel"/>
    <w:tmpl w:val="ABDCB2F4"/>
    <w:lvl w:ilvl="0" w:tplc="53683E3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B996B3D"/>
    <w:multiLevelType w:val="hybridMultilevel"/>
    <w:tmpl w:val="87309D46"/>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6"/>
  </w:num>
  <w:num w:numId="3">
    <w:abstractNumId w:val="3"/>
  </w:num>
  <w:num w:numId="4">
    <w:abstractNumId w:val="9"/>
  </w:num>
  <w:num w:numId="5">
    <w:abstractNumId w:val="10"/>
  </w:num>
  <w:num w:numId="6">
    <w:abstractNumId w:val="4"/>
  </w:num>
  <w:num w:numId="7">
    <w:abstractNumId w:val="8"/>
  </w:num>
  <w:num w:numId="8">
    <w:abstractNumId w:val="5"/>
  </w:num>
  <w:num w:numId="9">
    <w:abstractNumId w:val="1"/>
  </w:num>
  <w:num w:numId="10">
    <w:abstractNumId w:val="7"/>
  </w:num>
  <w:num w:numId="11">
    <w:abstractNumId w:val="11"/>
  </w:num>
  <w:num w:numId="1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u Xiaodong">
    <w15:presenceInfo w15:providerId="Windows Live" w15:userId="6a9d48519d256b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606"/>
    <w:rsid w:val="00002BC6"/>
    <w:rsid w:val="000163C1"/>
    <w:rsid w:val="0002481D"/>
    <w:rsid w:val="000321B3"/>
    <w:rsid w:val="0003768C"/>
    <w:rsid w:val="00041426"/>
    <w:rsid w:val="0004487F"/>
    <w:rsid w:val="00045292"/>
    <w:rsid w:val="00052ED3"/>
    <w:rsid w:val="00056871"/>
    <w:rsid w:val="00057096"/>
    <w:rsid w:val="00057850"/>
    <w:rsid w:val="0006346E"/>
    <w:rsid w:val="00070299"/>
    <w:rsid w:val="00074552"/>
    <w:rsid w:val="00074F80"/>
    <w:rsid w:val="00091571"/>
    <w:rsid w:val="00091919"/>
    <w:rsid w:val="000A7596"/>
    <w:rsid w:val="000B00FA"/>
    <w:rsid w:val="000B5404"/>
    <w:rsid w:val="000B68B4"/>
    <w:rsid w:val="000C10B3"/>
    <w:rsid w:val="000C22AF"/>
    <w:rsid w:val="000C6992"/>
    <w:rsid w:val="000E0527"/>
    <w:rsid w:val="000E1759"/>
    <w:rsid w:val="000E44B3"/>
    <w:rsid w:val="000F124A"/>
    <w:rsid w:val="000F12DD"/>
    <w:rsid w:val="000F3F06"/>
    <w:rsid w:val="00110D85"/>
    <w:rsid w:val="001112E0"/>
    <w:rsid w:val="00112557"/>
    <w:rsid w:val="00115E4C"/>
    <w:rsid w:val="001169E7"/>
    <w:rsid w:val="00120E01"/>
    <w:rsid w:val="00127D14"/>
    <w:rsid w:val="00134A57"/>
    <w:rsid w:val="00142224"/>
    <w:rsid w:val="00142752"/>
    <w:rsid w:val="0015148B"/>
    <w:rsid w:val="00152267"/>
    <w:rsid w:val="001548A5"/>
    <w:rsid w:val="00156374"/>
    <w:rsid w:val="00156AA4"/>
    <w:rsid w:val="001574F9"/>
    <w:rsid w:val="00177CDE"/>
    <w:rsid w:val="001A0722"/>
    <w:rsid w:val="001B3B21"/>
    <w:rsid w:val="001B4C86"/>
    <w:rsid w:val="001B7AD1"/>
    <w:rsid w:val="001C1646"/>
    <w:rsid w:val="001C6F22"/>
    <w:rsid w:val="001D0743"/>
    <w:rsid w:val="001D08C6"/>
    <w:rsid w:val="001D0D36"/>
    <w:rsid w:val="001D6C4E"/>
    <w:rsid w:val="001E5540"/>
    <w:rsid w:val="001E5A1E"/>
    <w:rsid w:val="001F02F7"/>
    <w:rsid w:val="001F2ECA"/>
    <w:rsid w:val="001F313D"/>
    <w:rsid w:val="001F3293"/>
    <w:rsid w:val="001F5BED"/>
    <w:rsid w:val="001F6B76"/>
    <w:rsid w:val="00200A59"/>
    <w:rsid w:val="00212625"/>
    <w:rsid w:val="0021373C"/>
    <w:rsid w:val="00216CFC"/>
    <w:rsid w:val="002201F0"/>
    <w:rsid w:val="00230B9D"/>
    <w:rsid w:val="002319A9"/>
    <w:rsid w:val="0025428B"/>
    <w:rsid w:val="00255D87"/>
    <w:rsid w:val="00266491"/>
    <w:rsid w:val="002708E2"/>
    <w:rsid w:val="00270E87"/>
    <w:rsid w:val="00275982"/>
    <w:rsid w:val="00286FD5"/>
    <w:rsid w:val="002879D9"/>
    <w:rsid w:val="00295889"/>
    <w:rsid w:val="002A09BD"/>
    <w:rsid w:val="002A2F85"/>
    <w:rsid w:val="002A4F1E"/>
    <w:rsid w:val="002A5869"/>
    <w:rsid w:val="002A644E"/>
    <w:rsid w:val="002B2113"/>
    <w:rsid w:val="002B3F27"/>
    <w:rsid w:val="002D0305"/>
    <w:rsid w:val="002D1B1F"/>
    <w:rsid w:val="002D53BA"/>
    <w:rsid w:val="002D5A78"/>
    <w:rsid w:val="002E3FD8"/>
    <w:rsid w:val="002E6091"/>
    <w:rsid w:val="002F3E59"/>
    <w:rsid w:val="002F49EA"/>
    <w:rsid w:val="003043E7"/>
    <w:rsid w:val="00307389"/>
    <w:rsid w:val="0031480B"/>
    <w:rsid w:val="00315EEC"/>
    <w:rsid w:val="003160DF"/>
    <w:rsid w:val="00316D11"/>
    <w:rsid w:val="00327B90"/>
    <w:rsid w:val="003304C8"/>
    <w:rsid w:val="0033055C"/>
    <w:rsid w:val="0033108E"/>
    <w:rsid w:val="0033298E"/>
    <w:rsid w:val="003336A3"/>
    <w:rsid w:val="00334E56"/>
    <w:rsid w:val="00343979"/>
    <w:rsid w:val="0034468E"/>
    <w:rsid w:val="00354C30"/>
    <w:rsid w:val="00371FC9"/>
    <w:rsid w:val="00377774"/>
    <w:rsid w:val="00382298"/>
    <w:rsid w:val="00384F8D"/>
    <w:rsid w:val="00385308"/>
    <w:rsid w:val="0038672D"/>
    <w:rsid w:val="00392C0F"/>
    <w:rsid w:val="003A4D51"/>
    <w:rsid w:val="003A5FB7"/>
    <w:rsid w:val="003B58BA"/>
    <w:rsid w:val="003B67C6"/>
    <w:rsid w:val="003C2C3F"/>
    <w:rsid w:val="003C2DCA"/>
    <w:rsid w:val="003C58EC"/>
    <w:rsid w:val="003C5C1F"/>
    <w:rsid w:val="003C7BFA"/>
    <w:rsid w:val="003C7C52"/>
    <w:rsid w:val="003D235B"/>
    <w:rsid w:val="003D280C"/>
    <w:rsid w:val="003D2AE5"/>
    <w:rsid w:val="003D4F4F"/>
    <w:rsid w:val="003E1D26"/>
    <w:rsid w:val="003E2B67"/>
    <w:rsid w:val="003F072C"/>
    <w:rsid w:val="003F4FCC"/>
    <w:rsid w:val="0040128F"/>
    <w:rsid w:val="004043A4"/>
    <w:rsid w:val="004125DE"/>
    <w:rsid w:val="00413AFC"/>
    <w:rsid w:val="00415BDF"/>
    <w:rsid w:val="00435204"/>
    <w:rsid w:val="0043614A"/>
    <w:rsid w:val="00452713"/>
    <w:rsid w:val="00453532"/>
    <w:rsid w:val="00463920"/>
    <w:rsid w:val="00464B72"/>
    <w:rsid w:val="004721B6"/>
    <w:rsid w:val="004811D6"/>
    <w:rsid w:val="004860DE"/>
    <w:rsid w:val="00491FE8"/>
    <w:rsid w:val="004A1F24"/>
    <w:rsid w:val="004A3930"/>
    <w:rsid w:val="004A582B"/>
    <w:rsid w:val="004B2B24"/>
    <w:rsid w:val="004C11A4"/>
    <w:rsid w:val="004C7C3D"/>
    <w:rsid w:val="004D1B13"/>
    <w:rsid w:val="004D23C6"/>
    <w:rsid w:val="004D3BB3"/>
    <w:rsid w:val="004E09B9"/>
    <w:rsid w:val="004E2335"/>
    <w:rsid w:val="004E438E"/>
    <w:rsid w:val="004E4AD3"/>
    <w:rsid w:val="004E50D8"/>
    <w:rsid w:val="004E6AC6"/>
    <w:rsid w:val="004E72FF"/>
    <w:rsid w:val="00507FD1"/>
    <w:rsid w:val="00514EA4"/>
    <w:rsid w:val="0052306E"/>
    <w:rsid w:val="0052415C"/>
    <w:rsid w:val="00525948"/>
    <w:rsid w:val="00526BFA"/>
    <w:rsid w:val="0055016F"/>
    <w:rsid w:val="00556646"/>
    <w:rsid w:val="005569F5"/>
    <w:rsid w:val="00557F3C"/>
    <w:rsid w:val="00570D1D"/>
    <w:rsid w:val="00571463"/>
    <w:rsid w:val="00575B83"/>
    <w:rsid w:val="00582D24"/>
    <w:rsid w:val="00582E7E"/>
    <w:rsid w:val="005A37D6"/>
    <w:rsid w:val="005A76FF"/>
    <w:rsid w:val="005B4621"/>
    <w:rsid w:val="005B7BAE"/>
    <w:rsid w:val="005C0509"/>
    <w:rsid w:val="005C0E7D"/>
    <w:rsid w:val="005C2C68"/>
    <w:rsid w:val="005C6160"/>
    <w:rsid w:val="005D040D"/>
    <w:rsid w:val="005E499F"/>
    <w:rsid w:val="00604691"/>
    <w:rsid w:val="006067AE"/>
    <w:rsid w:val="00607A14"/>
    <w:rsid w:val="00610930"/>
    <w:rsid w:val="00613BD0"/>
    <w:rsid w:val="00616FF6"/>
    <w:rsid w:val="006206E0"/>
    <w:rsid w:val="006225CC"/>
    <w:rsid w:val="00624D2A"/>
    <w:rsid w:val="00630B09"/>
    <w:rsid w:val="006333E3"/>
    <w:rsid w:val="006427E1"/>
    <w:rsid w:val="0064282F"/>
    <w:rsid w:val="00642F80"/>
    <w:rsid w:val="00642FC8"/>
    <w:rsid w:val="006528D5"/>
    <w:rsid w:val="006532D1"/>
    <w:rsid w:val="00654199"/>
    <w:rsid w:val="006551C0"/>
    <w:rsid w:val="00665AEE"/>
    <w:rsid w:val="00665E50"/>
    <w:rsid w:val="00666A88"/>
    <w:rsid w:val="0067518B"/>
    <w:rsid w:val="00680E1D"/>
    <w:rsid w:val="006873E9"/>
    <w:rsid w:val="00687D82"/>
    <w:rsid w:val="006902F9"/>
    <w:rsid w:val="00692053"/>
    <w:rsid w:val="00692BA3"/>
    <w:rsid w:val="00693124"/>
    <w:rsid w:val="00695223"/>
    <w:rsid w:val="006B1A90"/>
    <w:rsid w:val="006B1EF7"/>
    <w:rsid w:val="006B3265"/>
    <w:rsid w:val="006B3B4C"/>
    <w:rsid w:val="006B5DD8"/>
    <w:rsid w:val="006B68EA"/>
    <w:rsid w:val="006C2C1A"/>
    <w:rsid w:val="006C42C4"/>
    <w:rsid w:val="006D5372"/>
    <w:rsid w:val="006D7DAD"/>
    <w:rsid w:val="006E0B5F"/>
    <w:rsid w:val="006E1E89"/>
    <w:rsid w:val="006E41E3"/>
    <w:rsid w:val="006F0B0A"/>
    <w:rsid w:val="007078E7"/>
    <w:rsid w:val="00711C7C"/>
    <w:rsid w:val="00713AD6"/>
    <w:rsid w:val="00714D1E"/>
    <w:rsid w:val="00714F22"/>
    <w:rsid w:val="007166CA"/>
    <w:rsid w:val="00720092"/>
    <w:rsid w:val="00725A2F"/>
    <w:rsid w:val="00726064"/>
    <w:rsid w:val="00726B37"/>
    <w:rsid w:val="00730231"/>
    <w:rsid w:val="00730EB4"/>
    <w:rsid w:val="00732D01"/>
    <w:rsid w:val="00733260"/>
    <w:rsid w:val="00737B09"/>
    <w:rsid w:val="00755E81"/>
    <w:rsid w:val="00773A9C"/>
    <w:rsid w:val="00780AC7"/>
    <w:rsid w:val="00783FA2"/>
    <w:rsid w:val="007A5B13"/>
    <w:rsid w:val="007C21E9"/>
    <w:rsid w:val="007C555A"/>
    <w:rsid w:val="007C7452"/>
    <w:rsid w:val="007D45B5"/>
    <w:rsid w:val="007E13CA"/>
    <w:rsid w:val="007E1B32"/>
    <w:rsid w:val="007E3283"/>
    <w:rsid w:val="007F2C1B"/>
    <w:rsid w:val="007F7C6D"/>
    <w:rsid w:val="00801121"/>
    <w:rsid w:val="00802691"/>
    <w:rsid w:val="00802741"/>
    <w:rsid w:val="00806606"/>
    <w:rsid w:val="00807735"/>
    <w:rsid w:val="0081359D"/>
    <w:rsid w:val="00822EE8"/>
    <w:rsid w:val="00826473"/>
    <w:rsid w:val="008278E0"/>
    <w:rsid w:val="00831F19"/>
    <w:rsid w:val="00834FEE"/>
    <w:rsid w:val="00835ECB"/>
    <w:rsid w:val="00843429"/>
    <w:rsid w:val="008468DC"/>
    <w:rsid w:val="0085722B"/>
    <w:rsid w:val="00857273"/>
    <w:rsid w:val="00857A34"/>
    <w:rsid w:val="00865938"/>
    <w:rsid w:val="00865C63"/>
    <w:rsid w:val="008704AA"/>
    <w:rsid w:val="008765BD"/>
    <w:rsid w:val="008809E3"/>
    <w:rsid w:val="008833FD"/>
    <w:rsid w:val="00884BD5"/>
    <w:rsid w:val="00884E34"/>
    <w:rsid w:val="008859E4"/>
    <w:rsid w:val="00885DA9"/>
    <w:rsid w:val="0089042E"/>
    <w:rsid w:val="00895A0D"/>
    <w:rsid w:val="00895EB8"/>
    <w:rsid w:val="008A667D"/>
    <w:rsid w:val="008A6E12"/>
    <w:rsid w:val="008B05E3"/>
    <w:rsid w:val="008B4494"/>
    <w:rsid w:val="008C13BF"/>
    <w:rsid w:val="008C2C50"/>
    <w:rsid w:val="008C7D82"/>
    <w:rsid w:val="008D1614"/>
    <w:rsid w:val="008E3AF2"/>
    <w:rsid w:val="008F04DE"/>
    <w:rsid w:val="008F165B"/>
    <w:rsid w:val="00900CFE"/>
    <w:rsid w:val="00901CA4"/>
    <w:rsid w:val="00903CCC"/>
    <w:rsid w:val="0090425C"/>
    <w:rsid w:val="00907085"/>
    <w:rsid w:val="00907F58"/>
    <w:rsid w:val="009112E7"/>
    <w:rsid w:val="00912EF8"/>
    <w:rsid w:val="00916A36"/>
    <w:rsid w:val="009216B7"/>
    <w:rsid w:val="00925283"/>
    <w:rsid w:val="00927F83"/>
    <w:rsid w:val="00930106"/>
    <w:rsid w:val="00946225"/>
    <w:rsid w:val="00950286"/>
    <w:rsid w:val="009512C6"/>
    <w:rsid w:val="0095190B"/>
    <w:rsid w:val="0096775D"/>
    <w:rsid w:val="0097015D"/>
    <w:rsid w:val="00976259"/>
    <w:rsid w:val="00976872"/>
    <w:rsid w:val="00980896"/>
    <w:rsid w:val="009811FE"/>
    <w:rsid w:val="009868F1"/>
    <w:rsid w:val="00991D30"/>
    <w:rsid w:val="00994628"/>
    <w:rsid w:val="00995EBB"/>
    <w:rsid w:val="009A5B8E"/>
    <w:rsid w:val="009B10EB"/>
    <w:rsid w:val="009C043B"/>
    <w:rsid w:val="009C1784"/>
    <w:rsid w:val="009C2981"/>
    <w:rsid w:val="009C3506"/>
    <w:rsid w:val="009C3AEA"/>
    <w:rsid w:val="009C6083"/>
    <w:rsid w:val="009D1B42"/>
    <w:rsid w:val="009E2A38"/>
    <w:rsid w:val="009E58D6"/>
    <w:rsid w:val="009F0B9C"/>
    <w:rsid w:val="009F2F49"/>
    <w:rsid w:val="009F47BC"/>
    <w:rsid w:val="009F6CE2"/>
    <w:rsid w:val="009F7B03"/>
    <w:rsid w:val="00A00000"/>
    <w:rsid w:val="00A00BC2"/>
    <w:rsid w:val="00A04B35"/>
    <w:rsid w:val="00A06692"/>
    <w:rsid w:val="00A07699"/>
    <w:rsid w:val="00A12F20"/>
    <w:rsid w:val="00A131E7"/>
    <w:rsid w:val="00A165A3"/>
    <w:rsid w:val="00A27544"/>
    <w:rsid w:val="00A32A5F"/>
    <w:rsid w:val="00A32A69"/>
    <w:rsid w:val="00A3761E"/>
    <w:rsid w:val="00A43A9C"/>
    <w:rsid w:val="00A47B3F"/>
    <w:rsid w:val="00A52FB0"/>
    <w:rsid w:val="00A62E46"/>
    <w:rsid w:val="00A6342C"/>
    <w:rsid w:val="00A642FD"/>
    <w:rsid w:val="00A736E0"/>
    <w:rsid w:val="00A77C2F"/>
    <w:rsid w:val="00A77D02"/>
    <w:rsid w:val="00A803F2"/>
    <w:rsid w:val="00A81F03"/>
    <w:rsid w:val="00A8447B"/>
    <w:rsid w:val="00A86F34"/>
    <w:rsid w:val="00A877A5"/>
    <w:rsid w:val="00A918DF"/>
    <w:rsid w:val="00A94830"/>
    <w:rsid w:val="00AA2844"/>
    <w:rsid w:val="00AA4D6F"/>
    <w:rsid w:val="00AA6391"/>
    <w:rsid w:val="00AA66B8"/>
    <w:rsid w:val="00AB4A03"/>
    <w:rsid w:val="00AB4FFE"/>
    <w:rsid w:val="00AB5AED"/>
    <w:rsid w:val="00AB6422"/>
    <w:rsid w:val="00AB7436"/>
    <w:rsid w:val="00AC37CB"/>
    <w:rsid w:val="00AC5F0C"/>
    <w:rsid w:val="00AD0D0C"/>
    <w:rsid w:val="00AD39AF"/>
    <w:rsid w:val="00AD4A11"/>
    <w:rsid w:val="00AD7BD4"/>
    <w:rsid w:val="00AD7E1F"/>
    <w:rsid w:val="00AE1B28"/>
    <w:rsid w:val="00AE26E2"/>
    <w:rsid w:val="00AE2A84"/>
    <w:rsid w:val="00AE5AE1"/>
    <w:rsid w:val="00AE77D0"/>
    <w:rsid w:val="00AF0C7F"/>
    <w:rsid w:val="00AF2E7A"/>
    <w:rsid w:val="00AF44DE"/>
    <w:rsid w:val="00AF534C"/>
    <w:rsid w:val="00B00D07"/>
    <w:rsid w:val="00B01060"/>
    <w:rsid w:val="00B03AEE"/>
    <w:rsid w:val="00B07E07"/>
    <w:rsid w:val="00B1467C"/>
    <w:rsid w:val="00B2323F"/>
    <w:rsid w:val="00B26C6C"/>
    <w:rsid w:val="00B302F0"/>
    <w:rsid w:val="00B32817"/>
    <w:rsid w:val="00B34729"/>
    <w:rsid w:val="00B36763"/>
    <w:rsid w:val="00B36F5C"/>
    <w:rsid w:val="00B413FC"/>
    <w:rsid w:val="00B42D16"/>
    <w:rsid w:val="00B4491F"/>
    <w:rsid w:val="00B4648C"/>
    <w:rsid w:val="00B521C4"/>
    <w:rsid w:val="00B52D27"/>
    <w:rsid w:val="00B534F0"/>
    <w:rsid w:val="00B53506"/>
    <w:rsid w:val="00B57831"/>
    <w:rsid w:val="00B60DBC"/>
    <w:rsid w:val="00B620DD"/>
    <w:rsid w:val="00B646DE"/>
    <w:rsid w:val="00B65D8E"/>
    <w:rsid w:val="00B80F50"/>
    <w:rsid w:val="00B8344C"/>
    <w:rsid w:val="00B866CE"/>
    <w:rsid w:val="00B87008"/>
    <w:rsid w:val="00BA1555"/>
    <w:rsid w:val="00BA7492"/>
    <w:rsid w:val="00BB1C19"/>
    <w:rsid w:val="00BC135C"/>
    <w:rsid w:val="00BD1104"/>
    <w:rsid w:val="00BD5FE8"/>
    <w:rsid w:val="00BD65F0"/>
    <w:rsid w:val="00BE0B11"/>
    <w:rsid w:val="00BE0F4A"/>
    <w:rsid w:val="00BE3124"/>
    <w:rsid w:val="00BE3354"/>
    <w:rsid w:val="00BE4813"/>
    <w:rsid w:val="00BF2E7F"/>
    <w:rsid w:val="00BF7FB8"/>
    <w:rsid w:val="00C01A7B"/>
    <w:rsid w:val="00C042A3"/>
    <w:rsid w:val="00C104FA"/>
    <w:rsid w:val="00C15502"/>
    <w:rsid w:val="00C158F8"/>
    <w:rsid w:val="00C17F19"/>
    <w:rsid w:val="00C2044F"/>
    <w:rsid w:val="00C21DE9"/>
    <w:rsid w:val="00C23592"/>
    <w:rsid w:val="00C24098"/>
    <w:rsid w:val="00C31F66"/>
    <w:rsid w:val="00C328B7"/>
    <w:rsid w:val="00C3344F"/>
    <w:rsid w:val="00C3598A"/>
    <w:rsid w:val="00C362BA"/>
    <w:rsid w:val="00C43EA3"/>
    <w:rsid w:val="00C50C1B"/>
    <w:rsid w:val="00C532AE"/>
    <w:rsid w:val="00C55DFD"/>
    <w:rsid w:val="00C56B42"/>
    <w:rsid w:val="00C62D14"/>
    <w:rsid w:val="00C64FDD"/>
    <w:rsid w:val="00C75E0A"/>
    <w:rsid w:val="00C76A02"/>
    <w:rsid w:val="00C818C8"/>
    <w:rsid w:val="00C86E92"/>
    <w:rsid w:val="00C8767F"/>
    <w:rsid w:val="00C9688A"/>
    <w:rsid w:val="00CB2D23"/>
    <w:rsid w:val="00CD1278"/>
    <w:rsid w:val="00CD4202"/>
    <w:rsid w:val="00CD4A90"/>
    <w:rsid w:val="00CD56D5"/>
    <w:rsid w:val="00CE3113"/>
    <w:rsid w:val="00CE4958"/>
    <w:rsid w:val="00CE76ED"/>
    <w:rsid w:val="00CF705C"/>
    <w:rsid w:val="00D0121D"/>
    <w:rsid w:val="00D02EC4"/>
    <w:rsid w:val="00D04259"/>
    <w:rsid w:val="00D0531A"/>
    <w:rsid w:val="00D200A6"/>
    <w:rsid w:val="00D21E23"/>
    <w:rsid w:val="00D21FC2"/>
    <w:rsid w:val="00D2284E"/>
    <w:rsid w:val="00D266A1"/>
    <w:rsid w:val="00D32827"/>
    <w:rsid w:val="00D32D89"/>
    <w:rsid w:val="00D44658"/>
    <w:rsid w:val="00D45F6B"/>
    <w:rsid w:val="00D46B85"/>
    <w:rsid w:val="00D50DB2"/>
    <w:rsid w:val="00D5579F"/>
    <w:rsid w:val="00D55DAA"/>
    <w:rsid w:val="00D55E48"/>
    <w:rsid w:val="00D6353B"/>
    <w:rsid w:val="00D67651"/>
    <w:rsid w:val="00D705D2"/>
    <w:rsid w:val="00D706FE"/>
    <w:rsid w:val="00D707E0"/>
    <w:rsid w:val="00D72058"/>
    <w:rsid w:val="00D73C98"/>
    <w:rsid w:val="00D77DFA"/>
    <w:rsid w:val="00D8058E"/>
    <w:rsid w:val="00D8228F"/>
    <w:rsid w:val="00D87505"/>
    <w:rsid w:val="00DA07F4"/>
    <w:rsid w:val="00DA23DA"/>
    <w:rsid w:val="00DA3D8A"/>
    <w:rsid w:val="00DA7013"/>
    <w:rsid w:val="00DA7BBA"/>
    <w:rsid w:val="00DC7984"/>
    <w:rsid w:val="00DD68DD"/>
    <w:rsid w:val="00DE581F"/>
    <w:rsid w:val="00DF1412"/>
    <w:rsid w:val="00DF25FD"/>
    <w:rsid w:val="00DF38AC"/>
    <w:rsid w:val="00DF7E2B"/>
    <w:rsid w:val="00E0180B"/>
    <w:rsid w:val="00E01848"/>
    <w:rsid w:val="00E06BC4"/>
    <w:rsid w:val="00E13F83"/>
    <w:rsid w:val="00E23D75"/>
    <w:rsid w:val="00E26BC1"/>
    <w:rsid w:val="00E2793C"/>
    <w:rsid w:val="00E30118"/>
    <w:rsid w:val="00E348FB"/>
    <w:rsid w:val="00E40363"/>
    <w:rsid w:val="00E46139"/>
    <w:rsid w:val="00E5179B"/>
    <w:rsid w:val="00E53618"/>
    <w:rsid w:val="00E5550D"/>
    <w:rsid w:val="00E55DF4"/>
    <w:rsid w:val="00E616BA"/>
    <w:rsid w:val="00E62947"/>
    <w:rsid w:val="00E64A2E"/>
    <w:rsid w:val="00E764FE"/>
    <w:rsid w:val="00E83A5D"/>
    <w:rsid w:val="00E86568"/>
    <w:rsid w:val="00E96A47"/>
    <w:rsid w:val="00EA014F"/>
    <w:rsid w:val="00EA1D48"/>
    <w:rsid w:val="00EA4BBE"/>
    <w:rsid w:val="00EB2E73"/>
    <w:rsid w:val="00EC3BA1"/>
    <w:rsid w:val="00EC4CAB"/>
    <w:rsid w:val="00ED4683"/>
    <w:rsid w:val="00EE251E"/>
    <w:rsid w:val="00EE54F2"/>
    <w:rsid w:val="00EE7F4F"/>
    <w:rsid w:val="00EF099C"/>
    <w:rsid w:val="00EF3315"/>
    <w:rsid w:val="00EF3D6A"/>
    <w:rsid w:val="00F0122F"/>
    <w:rsid w:val="00F01C07"/>
    <w:rsid w:val="00F07E02"/>
    <w:rsid w:val="00F10270"/>
    <w:rsid w:val="00F11FAE"/>
    <w:rsid w:val="00F15548"/>
    <w:rsid w:val="00F25CBC"/>
    <w:rsid w:val="00F30A7C"/>
    <w:rsid w:val="00F34D3A"/>
    <w:rsid w:val="00F626B8"/>
    <w:rsid w:val="00F76D4F"/>
    <w:rsid w:val="00F77C0D"/>
    <w:rsid w:val="00F91710"/>
    <w:rsid w:val="00F93CCB"/>
    <w:rsid w:val="00FA025D"/>
    <w:rsid w:val="00FA072C"/>
    <w:rsid w:val="00FA1901"/>
    <w:rsid w:val="00FA2464"/>
    <w:rsid w:val="00FB2A1B"/>
    <w:rsid w:val="00FB3036"/>
    <w:rsid w:val="00FC2AAC"/>
    <w:rsid w:val="00FC38B5"/>
    <w:rsid w:val="00FC5272"/>
    <w:rsid w:val="00FD0147"/>
    <w:rsid w:val="00FD2B80"/>
    <w:rsid w:val="00FD5704"/>
    <w:rsid w:val="00FD5F9A"/>
    <w:rsid w:val="00FE44AB"/>
    <w:rsid w:val="00FE7E27"/>
    <w:rsid w:val="00FF11AF"/>
    <w:rsid w:val="00FF168D"/>
    <w:rsid w:val="00FF1BB9"/>
    <w:rsid w:val="00FF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3CEDA"/>
  <w15:chartTrackingRefBased/>
  <w15:docId w15:val="{C093F6B8-0DE3-41AC-8DC3-584265D4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5D040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55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555A"/>
    <w:rPr>
      <w:sz w:val="18"/>
      <w:szCs w:val="18"/>
    </w:rPr>
  </w:style>
  <w:style w:type="paragraph" w:styleId="a4">
    <w:name w:val="footer"/>
    <w:basedOn w:val="a"/>
    <w:link w:val="Char0"/>
    <w:uiPriority w:val="99"/>
    <w:unhideWhenUsed/>
    <w:rsid w:val="007C555A"/>
    <w:pPr>
      <w:tabs>
        <w:tab w:val="center" w:pos="4153"/>
        <w:tab w:val="right" w:pos="8306"/>
      </w:tabs>
      <w:snapToGrid w:val="0"/>
      <w:jc w:val="left"/>
    </w:pPr>
    <w:rPr>
      <w:sz w:val="18"/>
      <w:szCs w:val="18"/>
    </w:rPr>
  </w:style>
  <w:style w:type="character" w:customStyle="1" w:styleId="Char0">
    <w:name w:val="页脚 Char"/>
    <w:basedOn w:val="a0"/>
    <w:link w:val="a4"/>
    <w:uiPriority w:val="99"/>
    <w:rsid w:val="007C555A"/>
    <w:rPr>
      <w:sz w:val="18"/>
      <w:szCs w:val="18"/>
    </w:rPr>
  </w:style>
  <w:style w:type="character" w:customStyle="1" w:styleId="fontstyle01">
    <w:name w:val="fontstyle01"/>
    <w:basedOn w:val="a0"/>
    <w:rsid w:val="007C555A"/>
    <w:rPr>
      <w:rFonts w:ascii="NimbusRomNo9L-Regu" w:hAnsi="NimbusRomNo9L-Regu" w:hint="default"/>
      <w:b w:val="0"/>
      <w:bCs w:val="0"/>
      <w:i w:val="0"/>
      <w:iCs w:val="0"/>
      <w:color w:val="000000"/>
      <w:sz w:val="20"/>
      <w:szCs w:val="20"/>
    </w:rPr>
  </w:style>
  <w:style w:type="character" w:customStyle="1" w:styleId="fontstyle21">
    <w:name w:val="fontstyle21"/>
    <w:basedOn w:val="a0"/>
    <w:rsid w:val="007C555A"/>
    <w:rPr>
      <w:rFonts w:ascii="CMMI10" w:hAnsi="CMMI10" w:hint="default"/>
      <w:b w:val="0"/>
      <w:bCs w:val="0"/>
      <w:i/>
      <w:iCs/>
      <w:color w:val="000000"/>
      <w:sz w:val="20"/>
      <w:szCs w:val="20"/>
    </w:rPr>
  </w:style>
  <w:style w:type="character" w:customStyle="1" w:styleId="fontstyle31">
    <w:name w:val="fontstyle31"/>
    <w:basedOn w:val="a0"/>
    <w:rsid w:val="007C555A"/>
    <w:rPr>
      <w:rFonts w:ascii="CMMI7" w:hAnsi="CMMI7" w:hint="default"/>
      <w:b w:val="0"/>
      <w:bCs w:val="0"/>
      <w:i/>
      <w:iCs/>
      <w:color w:val="000000"/>
      <w:sz w:val="14"/>
      <w:szCs w:val="14"/>
    </w:rPr>
  </w:style>
  <w:style w:type="character" w:styleId="a5">
    <w:name w:val="Placeholder Text"/>
    <w:basedOn w:val="a0"/>
    <w:uiPriority w:val="99"/>
    <w:semiHidden/>
    <w:rsid w:val="00901CA4"/>
    <w:rPr>
      <w:color w:val="808080"/>
    </w:rPr>
  </w:style>
  <w:style w:type="character" w:customStyle="1" w:styleId="fontstyle41">
    <w:name w:val="fontstyle41"/>
    <w:basedOn w:val="a0"/>
    <w:rsid w:val="001F02F7"/>
    <w:rPr>
      <w:rFonts w:ascii="CMSY10" w:hAnsi="CMSY10" w:hint="default"/>
      <w:b w:val="0"/>
      <w:bCs w:val="0"/>
      <w:i/>
      <w:iCs/>
      <w:color w:val="000000"/>
      <w:sz w:val="20"/>
      <w:szCs w:val="20"/>
    </w:rPr>
  </w:style>
  <w:style w:type="character" w:customStyle="1" w:styleId="fontstyle51">
    <w:name w:val="fontstyle51"/>
    <w:basedOn w:val="a0"/>
    <w:rsid w:val="001F02F7"/>
    <w:rPr>
      <w:rFonts w:ascii="NimbusRomNo9L-ReguItal" w:hAnsi="NimbusRomNo9L-ReguItal" w:hint="default"/>
      <w:b w:val="0"/>
      <w:bCs w:val="0"/>
      <w:i/>
      <w:iCs/>
      <w:color w:val="000000"/>
      <w:sz w:val="20"/>
      <w:szCs w:val="20"/>
    </w:rPr>
  </w:style>
  <w:style w:type="character" w:customStyle="1" w:styleId="skip">
    <w:name w:val="skip"/>
    <w:basedOn w:val="a0"/>
    <w:rsid w:val="002A2F85"/>
  </w:style>
  <w:style w:type="character" w:styleId="a6">
    <w:name w:val="Hyperlink"/>
    <w:basedOn w:val="a0"/>
    <w:uiPriority w:val="99"/>
    <w:semiHidden/>
    <w:unhideWhenUsed/>
    <w:rsid w:val="002A2F85"/>
    <w:rPr>
      <w:color w:val="0000FF"/>
      <w:u w:val="single"/>
    </w:rPr>
  </w:style>
  <w:style w:type="character" w:customStyle="1" w:styleId="3Char">
    <w:name w:val="标题 3 Char"/>
    <w:basedOn w:val="a0"/>
    <w:link w:val="3"/>
    <w:uiPriority w:val="9"/>
    <w:rsid w:val="005D040D"/>
    <w:rPr>
      <w:rFonts w:ascii="宋体" w:eastAsia="宋体" w:hAnsi="宋体" w:cs="宋体"/>
      <w:b/>
      <w:bCs/>
      <w:kern w:val="0"/>
      <w:sz w:val="27"/>
      <w:szCs w:val="27"/>
    </w:rPr>
  </w:style>
  <w:style w:type="character" w:customStyle="1" w:styleId="mi">
    <w:name w:val="mi"/>
    <w:basedOn w:val="a0"/>
    <w:rsid w:val="001F2ECA"/>
  </w:style>
  <w:style w:type="table" w:styleId="a7">
    <w:name w:val="Table Grid"/>
    <w:basedOn w:val="a1"/>
    <w:uiPriority w:val="39"/>
    <w:rsid w:val="00EA1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773A9C"/>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CD4A90"/>
    <w:pPr>
      <w:ind w:firstLineChars="200" w:firstLine="420"/>
    </w:pPr>
  </w:style>
  <w:style w:type="character" w:customStyle="1" w:styleId="mo">
    <w:name w:val="mo"/>
    <w:basedOn w:val="a0"/>
    <w:rsid w:val="002A5869"/>
  </w:style>
  <w:style w:type="character" w:customStyle="1" w:styleId="src">
    <w:name w:val="src"/>
    <w:basedOn w:val="a0"/>
    <w:rsid w:val="00D46B85"/>
  </w:style>
  <w:style w:type="character" w:customStyle="1" w:styleId="apple-converted-space">
    <w:name w:val="apple-converted-space"/>
    <w:basedOn w:val="a0"/>
    <w:rsid w:val="00D46B85"/>
  </w:style>
  <w:style w:type="character" w:styleId="aa">
    <w:name w:val="annotation reference"/>
    <w:basedOn w:val="a0"/>
    <w:uiPriority w:val="99"/>
    <w:semiHidden/>
    <w:unhideWhenUsed/>
    <w:rsid w:val="00A918DF"/>
    <w:rPr>
      <w:sz w:val="21"/>
      <w:szCs w:val="21"/>
    </w:rPr>
  </w:style>
  <w:style w:type="paragraph" w:styleId="ab">
    <w:name w:val="annotation text"/>
    <w:basedOn w:val="a"/>
    <w:link w:val="Char1"/>
    <w:uiPriority w:val="99"/>
    <w:semiHidden/>
    <w:unhideWhenUsed/>
    <w:rsid w:val="00A918DF"/>
    <w:pPr>
      <w:jc w:val="left"/>
    </w:pPr>
  </w:style>
  <w:style w:type="character" w:customStyle="1" w:styleId="Char1">
    <w:name w:val="批注文字 Char"/>
    <w:basedOn w:val="a0"/>
    <w:link w:val="ab"/>
    <w:uiPriority w:val="99"/>
    <w:semiHidden/>
    <w:rsid w:val="00A918DF"/>
  </w:style>
  <w:style w:type="paragraph" w:styleId="ac">
    <w:name w:val="annotation subject"/>
    <w:basedOn w:val="ab"/>
    <w:next w:val="ab"/>
    <w:link w:val="Char2"/>
    <w:uiPriority w:val="99"/>
    <w:semiHidden/>
    <w:unhideWhenUsed/>
    <w:rsid w:val="00A918DF"/>
    <w:rPr>
      <w:b/>
      <w:bCs/>
    </w:rPr>
  </w:style>
  <w:style w:type="character" w:customStyle="1" w:styleId="Char2">
    <w:name w:val="批注主题 Char"/>
    <w:basedOn w:val="Char1"/>
    <w:link w:val="ac"/>
    <w:uiPriority w:val="99"/>
    <w:semiHidden/>
    <w:rsid w:val="00A918DF"/>
    <w:rPr>
      <w:b/>
      <w:bCs/>
    </w:rPr>
  </w:style>
  <w:style w:type="paragraph" w:styleId="ad">
    <w:name w:val="Balloon Text"/>
    <w:basedOn w:val="a"/>
    <w:link w:val="Char3"/>
    <w:uiPriority w:val="99"/>
    <w:semiHidden/>
    <w:unhideWhenUsed/>
    <w:rsid w:val="00A918DF"/>
    <w:rPr>
      <w:sz w:val="18"/>
      <w:szCs w:val="18"/>
    </w:rPr>
  </w:style>
  <w:style w:type="character" w:customStyle="1" w:styleId="Char3">
    <w:name w:val="批注框文本 Char"/>
    <w:basedOn w:val="a0"/>
    <w:link w:val="ad"/>
    <w:uiPriority w:val="99"/>
    <w:semiHidden/>
    <w:rsid w:val="00A918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147120">
      <w:bodyDiv w:val="1"/>
      <w:marLeft w:val="0"/>
      <w:marRight w:val="0"/>
      <w:marTop w:val="0"/>
      <w:marBottom w:val="0"/>
      <w:divBdr>
        <w:top w:val="none" w:sz="0" w:space="0" w:color="auto"/>
        <w:left w:val="none" w:sz="0" w:space="0" w:color="auto"/>
        <w:bottom w:val="none" w:sz="0" w:space="0" w:color="auto"/>
        <w:right w:val="none" w:sz="0" w:space="0" w:color="auto"/>
      </w:divBdr>
    </w:div>
    <w:div w:id="694384424">
      <w:bodyDiv w:val="1"/>
      <w:marLeft w:val="0"/>
      <w:marRight w:val="0"/>
      <w:marTop w:val="0"/>
      <w:marBottom w:val="0"/>
      <w:divBdr>
        <w:top w:val="none" w:sz="0" w:space="0" w:color="auto"/>
        <w:left w:val="none" w:sz="0" w:space="0" w:color="auto"/>
        <w:bottom w:val="none" w:sz="0" w:space="0" w:color="auto"/>
        <w:right w:val="none" w:sz="0" w:space="0" w:color="auto"/>
      </w:divBdr>
    </w:div>
    <w:div w:id="1104808692">
      <w:bodyDiv w:val="1"/>
      <w:marLeft w:val="0"/>
      <w:marRight w:val="0"/>
      <w:marTop w:val="0"/>
      <w:marBottom w:val="0"/>
      <w:divBdr>
        <w:top w:val="none" w:sz="0" w:space="0" w:color="auto"/>
        <w:left w:val="none" w:sz="0" w:space="0" w:color="auto"/>
        <w:bottom w:val="none" w:sz="0" w:space="0" w:color="auto"/>
        <w:right w:val="none" w:sz="0" w:space="0" w:color="auto"/>
      </w:divBdr>
    </w:div>
    <w:div w:id="1256674081">
      <w:bodyDiv w:val="1"/>
      <w:marLeft w:val="0"/>
      <w:marRight w:val="0"/>
      <w:marTop w:val="0"/>
      <w:marBottom w:val="0"/>
      <w:divBdr>
        <w:top w:val="none" w:sz="0" w:space="0" w:color="auto"/>
        <w:left w:val="none" w:sz="0" w:space="0" w:color="auto"/>
        <w:bottom w:val="none" w:sz="0" w:space="0" w:color="auto"/>
        <w:right w:val="none" w:sz="0" w:space="0" w:color="auto"/>
      </w:divBdr>
    </w:div>
    <w:div w:id="1278293143">
      <w:bodyDiv w:val="1"/>
      <w:marLeft w:val="0"/>
      <w:marRight w:val="0"/>
      <w:marTop w:val="0"/>
      <w:marBottom w:val="0"/>
      <w:divBdr>
        <w:top w:val="none" w:sz="0" w:space="0" w:color="auto"/>
        <w:left w:val="none" w:sz="0" w:space="0" w:color="auto"/>
        <w:bottom w:val="none" w:sz="0" w:space="0" w:color="auto"/>
        <w:right w:val="none" w:sz="0" w:space="0" w:color="auto"/>
      </w:divBdr>
    </w:div>
    <w:div w:id="179779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javascript:;"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1.vsdx"/><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image" Target="media/image2.emf"/><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ieeexplore.ieee.org/docu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3114</TotalTime>
  <Pages>11</Pages>
  <Words>3287</Words>
  <Characters>18739</Characters>
  <Application>Microsoft Office Word</Application>
  <DocSecurity>0</DocSecurity>
  <Lines>156</Lines>
  <Paragraphs>43</Paragraphs>
  <ScaleCrop>false</ScaleCrop>
  <Company/>
  <LinksUpToDate>false</LinksUpToDate>
  <CharactersWithSpaces>21983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宁</dc:creator>
  <cp:keywords/>
  <dc:description/>
  <cp:lastModifiedBy>Xu Xiaodong</cp:lastModifiedBy>
  <cp:revision>503</cp:revision>
  <dcterms:created xsi:type="dcterms:W3CDTF">2018-10-27T14:10:00Z</dcterms:created>
  <dcterms:modified xsi:type="dcterms:W3CDTF">2018-11-01T17:00:00Z</dcterms:modified>
</cp:coreProperties>
</file>